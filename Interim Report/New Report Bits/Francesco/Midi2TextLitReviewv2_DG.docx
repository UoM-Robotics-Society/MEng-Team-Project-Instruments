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72362" w14:textId="77777777" w:rsidR="000138EE" w:rsidRDefault="000138EE"/>
    <w:p w14:paraId="0A552698" w14:textId="77777777" w:rsidR="000138EE" w:rsidRDefault="00A92AC8">
      <w:r>
        <w:t>MIDI literature review</w:t>
      </w:r>
    </w:p>
    <w:p w14:paraId="7FB64D56" w14:textId="77777777" w:rsidR="000138EE" w:rsidRDefault="00A92AC8">
      <w:r>
        <w:t>MIDI stands for Musical Instrument Digital Interface and is used to compile all the information needed to reproduce a song under a common format. MIDI files allow specification of which note to play, for how long and with what velocity the instrument key i</w:t>
      </w:r>
      <w:r>
        <w:t>s to be pressed [1</w:t>
      </w:r>
      <w:proofErr w:type="gramStart"/>
      <w:r>
        <w:t>]</w:t>
      </w:r>
      <w:ins w:id="0" w:author="Danielle George" w:date="2017-11-21T19:55:00Z">
        <w:r>
          <w:t>,</w:t>
        </w:r>
      </w:ins>
      <w:r>
        <w:t>[</w:t>
      </w:r>
      <w:proofErr w:type="gramEnd"/>
      <w:r>
        <w:t>4].  MIDI has become a standard interface used in the music industry and, for the sake of simplicity, will be the only format used in the project. MIDI files for a vast number of songs can be easily found online, allowing the team to ea</w:t>
      </w:r>
      <w:r>
        <w:t xml:space="preserve">sily choose any song </w:t>
      </w:r>
      <w:commentRangeStart w:id="1"/>
      <w:r>
        <w:t>available</w:t>
      </w:r>
      <w:commentRangeEnd w:id="1"/>
      <w:r>
        <w:rPr>
          <w:rStyle w:val="CommentReference"/>
        </w:rPr>
        <w:commentReference w:id="1"/>
      </w:r>
      <w:r>
        <w:t xml:space="preserve">. </w:t>
      </w:r>
    </w:p>
    <w:p w14:paraId="0FC1DE52" w14:textId="77777777" w:rsidR="000138EE" w:rsidRDefault="00A92AC8">
      <w:r>
        <w:t xml:space="preserve">Each MIDI file starts with a </w:t>
      </w:r>
      <w:r>
        <w:rPr>
          <w:i/>
        </w:rPr>
        <w:t>Header Chunk</w:t>
      </w:r>
      <w:r>
        <w:t>. The header chunk specifies various parameters needed to decode the rest of the file. It is constructed as follow [2</w:t>
      </w:r>
      <w:proofErr w:type="gramStart"/>
      <w:r>
        <w:t>]</w:t>
      </w:r>
      <w:ins w:id="2" w:author="Danielle George" w:date="2017-11-21T19:56:00Z">
        <w:r>
          <w:t>,</w:t>
        </w:r>
      </w:ins>
      <w:r>
        <w:t>[</w:t>
      </w:r>
      <w:proofErr w:type="gramEnd"/>
      <w:r>
        <w:t>3]</w:t>
      </w:r>
      <w:ins w:id="3" w:author="Danielle George" w:date="2017-11-21T19:56:00Z">
        <w:r>
          <w:t>,</w:t>
        </w:r>
      </w:ins>
      <w:r>
        <w:t>[5]:</w:t>
      </w:r>
    </w:p>
    <w:tbl>
      <w:tblPr>
        <w:tblStyle w:val="a"/>
        <w:tblW w:w="5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
        <w:gridCol w:w="861"/>
        <w:gridCol w:w="1606"/>
        <w:gridCol w:w="761"/>
        <w:gridCol w:w="905"/>
        <w:gridCol w:w="761"/>
      </w:tblGrid>
      <w:tr w:rsidR="000138EE" w14:paraId="2B314B35" w14:textId="77777777">
        <w:trPr>
          <w:jc w:val="center"/>
        </w:trPr>
        <w:tc>
          <w:tcPr>
            <w:tcW w:w="883" w:type="dxa"/>
          </w:tcPr>
          <w:p w14:paraId="1B7AAFDB" w14:textId="77777777" w:rsidR="000138EE" w:rsidRDefault="00A92AC8">
            <w:pPr>
              <w:jc w:val="center"/>
              <w:rPr>
                <w:b/>
              </w:rPr>
            </w:pPr>
            <w:r>
              <w:rPr>
                <w:b/>
              </w:rPr>
              <w:t>Length</w:t>
            </w:r>
          </w:p>
        </w:tc>
        <w:tc>
          <w:tcPr>
            <w:tcW w:w="861" w:type="dxa"/>
          </w:tcPr>
          <w:p w14:paraId="4CB923A6" w14:textId="77777777" w:rsidR="000138EE" w:rsidRDefault="00A92AC8">
            <w:pPr>
              <w:jc w:val="center"/>
              <w:rPr>
                <w:i/>
              </w:rPr>
            </w:pPr>
            <w:r>
              <w:rPr>
                <w:i/>
              </w:rPr>
              <w:t>4 bytes</w:t>
            </w:r>
          </w:p>
        </w:tc>
        <w:tc>
          <w:tcPr>
            <w:tcW w:w="1606" w:type="dxa"/>
          </w:tcPr>
          <w:p w14:paraId="75996EE5" w14:textId="77777777" w:rsidR="000138EE" w:rsidRDefault="00A92AC8">
            <w:pPr>
              <w:jc w:val="center"/>
              <w:rPr>
                <w:i/>
              </w:rPr>
            </w:pPr>
            <w:r>
              <w:rPr>
                <w:i/>
              </w:rPr>
              <w:t>4 bytes</w:t>
            </w:r>
          </w:p>
        </w:tc>
        <w:tc>
          <w:tcPr>
            <w:tcW w:w="2427" w:type="dxa"/>
            <w:gridSpan w:val="3"/>
          </w:tcPr>
          <w:p w14:paraId="1A402DFF" w14:textId="77777777" w:rsidR="000138EE" w:rsidRDefault="00A92AC8">
            <w:pPr>
              <w:jc w:val="center"/>
              <w:rPr>
                <w:i/>
              </w:rPr>
            </w:pPr>
            <w:r>
              <w:rPr>
                <w:i/>
              </w:rPr>
              <w:t>6 bytes</w:t>
            </w:r>
          </w:p>
        </w:tc>
      </w:tr>
      <w:tr w:rsidR="000138EE" w14:paraId="76CD957A" w14:textId="77777777">
        <w:trPr>
          <w:jc w:val="center"/>
        </w:trPr>
        <w:tc>
          <w:tcPr>
            <w:tcW w:w="883" w:type="dxa"/>
          </w:tcPr>
          <w:p w14:paraId="1D1EF33E" w14:textId="77777777" w:rsidR="000138EE" w:rsidRDefault="00A92AC8">
            <w:pPr>
              <w:jc w:val="center"/>
              <w:rPr>
                <w:b/>
              </w:rPr>
            </w:pPr>
            <w:r>
              <w:rPr>
                <w:b/>
              </w:rPr>
              <w:t>Value</w:t>
            </w:r>
          </w:p>
        </w:tc>
        <w:tc>
          <w:tcPr>
            <w:tcW w:w="861" w:type="dxa"/>
          </w:tcPr>
          <w:p w14:paraId="476653D6" w14:textId="77777777" w:rsidR="000138EE" w:rsidRDefault="00A92AC8">
            <w:pPr>
              <w:jc w:val="center"/>
              <w:rPr>
                <w:i/>
              </w:rPr>
            </w:pPr>
            <w:r>
              <w:rPr>
                <w:i/>
              </w:rPr>
              <w:t>‘</w:t>
            </w:r>
            <w:proofErr w:type="spellStart"/>
            <w:r>
              <w:rPr>
                <w:i/>
              </w:rPr>
              <w:t>MThd</w:t>
            </w:r>
            <w:proofErr w:type="spellEnd"/>
            <w:r>
              <w:rPr>
                <w:i/>
              </w:rPr>
              <w:t>’</w:t>
            </w:r>
          </w:p>
        </w:tc>
        <w:tc>
          <w:tcPr>
            <w:tcW w:w="1606" w:type="dxa"/>
          </w:tcPr>
          <w:p w14:paraId="3BAB0911" w14:textId="77777777" w:rsidR="000138EE" w:rsidRDefault="00A92AC8">
            <w:pPr>
              <w:jc w:val="center"/>
              <w:rPr>
                <w:i/>
              </w:rPr>
            </w:pPr>
            <w:r>
              <w:rPr>
                <w:i/>
              </w:rPr>
              <w:t>Length (6by</w:t>
            </w:r>
            <w:r>
              <w:rPr>
                <w:i/>
              </w:rPr>
              <w:t>tes)</w:t>
            </w:r>
          </w:p>
        </w:tc>
        <w:tc>
          <w:tcPr>
            <w:tcW w:w="761" w:type="dxa"/>
          </w:tcPr>
          <w:p w14:paraId="2B87A03A" w14:textId="77777777" w:rsidR="000138EE" w:rsidRDefault="00A92AC8">
            <w:pPr>
              <w:jc w:val="center"/>
              <w:rPr>
                <w:i/>
              </w:rPr>
            </w:pPr>
            <w:r>
              <w:rPr>
                <w:i/>
              </w:rPr>
              <w:t xml:space="preserve">FF </w:t>
            </w:r>
            <w:proofErr w:type="spellStart"/>
            <w:r>
              <w:rPr>
                <w:i/>
              </w:rPr>
              <w:t>FF</w:t>
            </w:r>
            <w:proofErr w:type="spellEnd"/>
          </w:p>
        </w:tc>
        <w:tc>
          <w:tcPr>
            <w:tcW w:w="905" w:type="dxa"/>
          </w:tcPr>
          <w:p w14:paraId="0D1A9CC0" w14:textId="77777777" w:rsidR="000138EE" w:rsidRDefault="00A92AC8">
            <w:pPr>
              <w:jc w:val="center"/>
              <w:rPr>
                <w:i/>
              </w:rPr>
            </w:pPr>
            <w:proofErr w:type="gramStart"/>
            <w:r>
              <w:rPr>
                <w:i/>
              </w:rPr>
              <w:t xml:space="preserve">NN  </w:t>
            </w:r>
            <w:proofErr w:type="spellStart"/>
            <w:r>
              <w:rPr>
                <w:i/>
              </w:rPr>
              <w:t>NN</w:t>
            </w:r>
            <w:proofErr w:type="spellEnd"/>
            <w:proofErr w:type="gramEnd"/>
          </w:p>
        </w:tc>
        <w:tc>
          <w:tcPr>
            <w:tcW w:w="761" w:type="dxa"/>
          </w:tcPr>
          <w:p w14:paraId="50FC36C2" w14:textId="77777777" w:rsidR="000138EE" w:rsidRDefault="00A92AC8">
            <w:pPr>
              <w:keepNext/>
              <w:jc w:val="center"/>
              <w:rPr>
                <w:i/>
              </w:rPr>
            </w:pPr>
            <w:r>
              <w:rPr>
                <w:i/>
              </w:rPr>
              <w:t xml:space="preserve">TT </w:t>
            </w:r>
            <w:proofErr w:type="spellStart"/>
            <w:r>
              <w:rPr>
                <w:i/>
              </w:rPr>
              <w:t>TT</w:t>
            </w:r>
            <w:proofErr w:type="spellEnd"/>
          </w:p>
        </w:tc>
      </w:tr>
    </w:tbl>
    <w:p w14:paraId="47EC63D4" w14:textId="77777777" w:rsidR="000138EE" w:rsidRDefault="00A92AC8">
      <w:pPr>
        <w:tabs>
          <w:tab w:val="left" w:pos="1418"/>
        </w:tabs>
        <w:ind w:left="1418" w:hanging="1418"/>
        <w:jc w:val="center"/>
        <w:rPr>
          <w:color w:val="595959"/>
        </w:rPr>
      </w:pPr>
      <w:r>
        <w:rPr>
          <w:color w:val="595959"/>
        </w:rPr>
        <w:t xml:space="preserve">Figure 1 MIDI Header </w:t>
      </w:r>
      <w:commentRangeStart w:id="4"/>
      <w:r>
        <w:rPr>
          <w:color w:val="595959"/>
        </w:rPr>
        <w:t>Chunk</w:t>
      </w:r>
      <w:commentRangeEnd w:id="4"/>
      <w:r>
        <w:rPr>
          <w:rStyle w:val="CommentReference"/>
        </w:rPr>
        <w:commentReference w:id="4"/>
      </w:r>
    </w:p>
    <w:p w14:paraId="52BE9541" w14:textId="77777777" w:rsidR="000138EE" w:rsidRDefault="00A92AC8">
      <w:r>
        <w:t>The top row in figure 1 indicates the size allocated to each section of the header. The bottom row is the actual MIDI header.</w:t>
      </w:r>
    </w:p>
    <w:p w14:paraId="7470C543" w14:textId="77777777" w:rsidR="000138EE" w:rsidRDefault="00A92AC8">
      <w:pPr>
        <w:widowControl/>
        <w:numPr>
          <w:ilvl w:val="0"/>
          <w:numId w:val="1"/>
        </w:numPr>
        <w:spacing w:after="0" w:line="259" w:lineRule="auto"/>
        <w:contextualSpacing/>
      </w:pPr>
      <w:commentRangeStart w:id="5"/>
      <w:r>
        <w:t>The</w:t>
      </w:r>
      <w:commentRangeEnd w:id="5"/>
      <w:r>
        <w:rPr>
          <w:rStyle w:val="CommentReference"/>
        </w:rPr>
        <w:commentReference w:id="5"/>
      </w:r>
      <w:r>
        <w:t xml:space="preserve"> first 4 bytes of the header chunk correspond to </w:t>
      </w:r>
      <w:r>
        <w:rPr>
          <w:b/>
        </w:rPr>
        <w:t>‘</w:t>
      </w:r>
      <w:proofErr w:type="spellStart"/>
      <w:r>
        <w:rPr>
          <w:b/>
        </w:rPr>
        <w:t>MThd</w:t>
      </w:r>
      <w:proofErr w:type="spellEnd"/>
      <w:r>
        <w:rPr>
          <w:b/>
        </w:rPr>
        <w:t xml:space="preserve">’ </w:t>
      </w:r>
      <w:del w:id="6" w:author="Danielle George" w:date="2017-11-21T19:57:00Z">
        <w:r w:rsidDel="00A92AC8">
          <w:delText xml:space="preserve"> </w:delText>
        </w:r>
      </w:del>
      <w:r>
        <w:t xml:space="preserve">in ASCII (4D 54 68 64 in HEX), this specifies that the incoming chunk is a header chunk. </w:t>
      </w:r>
    </w:p>
    <w:p w14:paraId="254C95B3" w14:textId="77777777" w:rsidR="000138EE" w:rsidRDefault="00A92AC8">
      <w:pPr>
        <w:widowControl/>
        <w:numPr>
          <w:ilvl w:val="0"/>
          <w:numId w:val="1"/>
        </w:numPr>
        <w:spacing w:after="0" w:line="259" w:lineRule="auto"/>
        <w:contextualSpacing/>
      </w:pPr>
      <w:r>
        <w:t xml:space="preserve">The next 4 bytes specify the length of the data which is to come. For header chunks this is always 6. </w:t>
      </w:r>
    </w:p>
    <w:p w14:paraId="0617BF56" w14:textId="77777777" w:rsidR="000138EE" w:rsidRDefault="00A92AC8">
      <w:pPr>
        <w:widowControl/>
        <w:numPr>
          <w:ilvl w:val="0"/>
          <w:numId w:val="1"/>
        </w:numPr>
        <w:spacing w:after="0" w:line="259" w:lineRule="auto"/>
        <w:contextualSpacing/>
      </w:pPr>
      <w:r>
        <w:t>The next 6 bytes of data specify three things [2</w:t>
      </w:r>
      <w:proofErr w:type="gramStart"/>
      <w:r>
        <w:t>]</w:t>
      </w:r>
      <w:ins w:id="7" w:author="Danielle George" w:date="2017-11-21T19:57:00Z">
        <w:r>
          <w:t>,</w:t>
        </w:r>
      </w:ins>
      <w:r>
        <w:t>[</w:t>
      </w:r>
      <w:proofErr w:type="gramEnd"/>
      <w:r>
        <w:t>3]</w:t>
      </w:r>
      <w:ins w:id="8" w:author="Danielle George" w:date="2017-11-21T19:57:00Z">
        <w:r>
          <w:t>,</w:t>
        </w:r>
      </w:ins>
      <w:r>
        <w:t>[5]:</w:t>
      </w:r>
    </w:p>
    <w:p w14:paraId="5813E869" w14:textId="77777777" w:rsidR="000138EE" w:rsidRDefault="00A92AC8">
      <w:pPr>
        <w:widowControl/>
        <w:numPr>
          <w:ilvl w:val="1"/>
          <w:numId w:val="1"/>
        </w:numPr>
        <w:spacing w:after="0" w:line="259" w:lineRule="auto"/>
        <w:contextualSpacing/>
      </w:pPr>
      <w:r>
        <w:rPr>
          <w:b/>
        </w:rPr>
        <w:t xml:space="preserve">FF </w:t>
      </w:r>
      <w:proofErr w:type="spellStart"/>
      <w:r>
        <w:rPr>
          <w:b/>
        </w:rPr>
        <w:t>FF</w:t>
      </w:r>
      <w:proofErr w:type="spellEnd"/>
      <w:r>
        <w:rPr>
          <w:b/>
        </w:rPr>
        <w:t xml:space="preserve"> - </w:t>
      </w:r>
      <w:r>
        <w:t>The file format of the MIDI file. Three formats are accepted:</w:t>
      </w:r>
    </w:p>
    <w:p w14:paraId="0EC7D765" w14:textId="77777777" w:rsidR="000138EE" w:rsidRDefault="00A92AC8">
      <w:pPr>
        <w:widowControl/>
        <w:numPr>
          <w:ilvl w:val="2"/>
          <w:numId w:val="1"/>
        </w:numPr>
        <w:spacing w:after="0" w:line="259" w:lineRule="auto"/>
        <w:contextualSpacing/>
      </w:pPr>
      <w:r>
        <w:t xml:space="preserve">FF </w:t>
      </w:r>
      <w:proofErr w:type="spellStart"/>
      <w:r>
        <w:t>FF</w:t>
      </w:r>
      <w:proofErr w:type="spellEnd"/>
      <w:r>
        <w:t xml:space="preserve"> = 1: One track in the MIDI file.</w:t>
      </w:r>
    </w:p>
    <w:p w14:paraId="239EE99A" w14:textId="77777777" w:rsidR="000138EE" w:rsidRDefault="00A92AC8">
      <w:pPr>
        <w:widowControl/>
        <w:numPr>
          <w:ilvl w:val="2"/>
          <w:numId w:val="1"/>
        </w:numPr>
        <w:spacing w:after="0" w:line="259" w:lineRule="auto"/>
        <w:contextualSpacing/>
      </w:pPr>
      <w:r>
        <w:t xml:space="preserve">FF </w:t>
      </w:r>
      <w:proofErr w:type="spellStart"/>
      <w:r>
        <w:t>FF</w:t>
      </w:r>
      <w:proofErr w:type="spellEnd"/>
      <w:r>
        <w:t xml:space="preserve"> = 2: Multiple synchronous tracks in the MIDI file. Which means that the file contains multiple tracks which all start at the same time.</w:t>
      </w:r>
    </w:p>
    <w:p w14:paraId="22747D5B" w14:textId="77777777" w:rsidR="000138EE" w:rsidRDefault="00A92AC8">
      <w:pPr>
        <w:widowControl/>
        <w:numPr>
          <w:ilvl w:val="2"/>
          <w:numId w:val="1"/>
        </w:numPr>
        <w:spacing w:after="0" w:line="259" w:lineRule="auto"/>
        <w:contextualSpacing/>
      </w:pPr>
      <w:r>
        <w:t xml:space="preserve">FF </w:t>
      </w:r>
      <w:proofErr w:type="spellStart"/>
      <w:r>
        <w:t>FF</w:t>
      </w:r>
      <w:proofErr w:type="spellEnd"/>
      <w:r>
        <w:t xml:space="preserve"> = 3: Multiple asynchronous track in the MIDI file. Which means that the file contains multiple tracks all with different starting points</w:t>
      </w:r>
    </w:p>
    <w:p w14:paraId="69F9DFAD" w14:textId="77777777" w:rsidR="000138EE" w:rsidRDefault="00A92AC8">
      <w:pPr>
        <w:widowControl/>
        <w:numPr>
          <w:ilvl w:val="1"/>
          <w:numId w:val="1"/>
        </w:numPr>
        <w:spacing w:after="0" w:line="259" w:lineRule="auto"/>
        <w:contextualSpacing/>
      </w:pPr>
      <w:r>
        <w:rPr>
          <w:b/>
        </w:rPr>
        <w:t xml:space="preserve">NN </w:t>
      </w:r>
      <w:proofErr w:type="spellStart"/>
      <w:r>
        <w:rPr>
          <w:b/>
        </w:rPr>
        <w:t>NN</w:t>
      </w:r>
      <w:proofErr w:type="spellEnd"/>
      <w:r>
        <w:rPr>
          <w:b/>
        </w:rPr>
        <w:t xml:space="preserve"> - </w:t>
      </w:r>
      <w:r>
        <w:t>The number of tracks in the MIDI file.</w:t>
      </w:r>
    </w:p>
    <w:p w14:paraId="3206E4F6" w14:textId="77777777" w:rsidR="000138EE" w:rsidRDefault="00A92AC8">
      <w:pPr>
        <w:widowControl/>
        <w:numPr>
          <w:ilvl w:val="1"/>
          <w:numId w:val="1"/>
        </w:numPr>
        <w:spacing w:after="160" w:line="259" w:lineRule="auto"/>
        <w:contextualSpacing/>
      </w:pPr>
      <w:r>
        <w:rPr>
          <w:b/>
        </w:rPr>
        <w:t xml:space="preserve">TT </w:t>
      </w:r>
      <w:proofErr w:type="spellStart"/>
      <w:r>
        <w:rPr>
          <w:b/>
        </w:rPr>
        <w:t>TT</w:t>
      </w:r>
      <w:proofErr w:type="spellEnd"/>
      <w:r>
        <w:rPr>
          <w:b/>
        </w:rPr>
        <w:t xml:space="preserve"> - </w:t>
      </w:r>
      <w:r>
        <w:t>The timing parameter The MIDI standard defines timing in i</w:t>
      </w:r>
      <w:r>
        <w:t xml:space="preserve">ts own way, which is </w:t>
      </w:r>
      <w:r>
        <w:rPr>
          <w:i/>
        </w:rPr>
        <w:t xml:space="preserve">delta ticks per quarter note </w:t>
      </w:r>
      <w:r>
        <w:t>and essentially defines the timing for the rest of the MIDI file</w:t>
      </w:r>
    </w:p>
    <w:p w14:paraId="4D8A8789" w14:textId="77777777" w:rsidR="000138EE" w:rsidRDefault="00A92AC8">
      <w:r>
        <w:t xml:space="preserve">The remaining MIDI file consists of the </w:t>
      </w:r>
      <w:r>
        <w:rPr>
          <w:i/>
        </w:rPr>
        <w:t xml:space="preserve">Track Chunk </w:t>
      </w:r>
      <w:r>
        <w:t>Figure 2 shows its layout.</w:t>
      </w:r>
    </w:p>
    <w:tbl>
      <w:tblPr>
        <w:tblStyle w:val="a0"/>
        <w:tblW w:w="6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
        <w:gridCol w:w="861"/>
        <w:gridCol w:w="861"/>
        <w:gridCol w:w="1278"/>
        <w:gridCol w:w="2399"/>
      </w:tblGrid>
      <w:tr w:rsidR="000138EE" w14:paraId="1C4CF2A8" w14:textId="77777777">
        <w:trPr>
          <w:jc w:val="center"/>
        </w:trPr>
        <w:tc>
          <w:tcPr>
            <w:tcW w:w="883" w:type="dxa"/>
          </w:tcPr>
          <w:p w14:paraId="567E6843" w14:textId="77777777" w:rsidR="000138EE" w:rsidRDefault="00A92AC8">
            <w:pPr>
              <w:jc w:val="center"/>
              <w:rPr>
                <w:b/>
              </w:rPr>
            </w:pPr>
            <w:r>
              <w:rPr>
                <w:b/>
              </w:rPr>
              <w:t>Length</w:t>
            </w:r>
          </w:p>
        </w:tc>
        <w:tc>
          <w:tcPr>
            <w:tcW w:w="861" w:type="dxa"/>
          </w:tcPr>
          <w:p w14:paraId="4A72B5D8" w14:textId="77777777" w:rsidR="000138EE" w:rsidRDefault="00A92AC8">
            <w:pPr>
              <w:jc w:val="center"/>
            </w:pPr>
            <w:r>
              <w:t>4 bytes</w:t>
            </w:r>
          </w:p>
        </w:tc>
        <w:tc>
          <w:tcPr>
            <w:tcW w:w="861" w:type="dxa"/>
          </w:tcPr>
          <w:p w14:paraId="2DB701B4" w14:textId="77777777" w:rsidR="000138EE" w:rsidRDefault="00A92AC8">
            <w:pPr>
              <w:jc w:val="center"/>
            </w:pPr>
            <w:r>
              <w:t>4 bytes</w:t>
            </w:r>
          </w:p>
        </w:tc>
        <w:tc>
          <w:tcPr>
            <w:tcW w:w="3677" w:type="dxa"/>
            <w:gridSpan w:val="2"/>
          </w:tcPr>
          <w:p w14:paraId="60C90EE3" w14:textId="77777777" w:rsidR="000138EE" w:rsidRDefault="00A92AC8">
            <w:pPr>
              <w:jc w:val="center"/>
            </w:pPr>
            <w:r>
              <w:t>Variable depending on specified length</w:t>
            </w:r>
          </w:p>
        </w:tc>
      </w:tr>
      <w:tr w:rsidR="000138EE" w14:paraId="7693C076" w14:textId="77777777">
        <w:trPr>
          <w:jc w:val="center"/>
        </w:trPr>
        <w:tc>
          <w:tcPr>
            <w:tcW w:w="883" w:type="dxa"/>
          </w:tcPr>
          <w:p w14:paraId="4F05E8DA" w14:textId="77777777" w:rsidR="000138EE" w:rsidRDefault="00A92AC8">
            <w:pPr>
              <w:jc w:val="center"/>
              <w:rPr>
                <w:b/>
              </w:rPr>
            </w:pPr>
            <w:r>
              <w:rPr>
                <w:b/>
              </w:rPr>
              <w:t>Value</w:t>
            </w:r>
          </w:p>
        </w:tc>
        <w:tc>
          <w:tcPr>
            <w:tcW w:w="861" w:type="dxa"/>
          </w:tcPr>
          <w:p w14:paraId="30C2DA86" w14:textId="77777777" w:rsidR="000138EE" w:rsidRDefault="00A92AC8">
            <w:pPr>
              <w:jc w:val="center"/>
              <w:rPr>
                <w:i/>
              </w:rPr>
            </w:pPr>
            <w:r>
              <w:rPr>
                <w:i/>
              </w:rPr>
              <w:t>‘</w:t>
            </w:r>
            <w:proofErr w:type="spellStart"/>
            <w:r>
              <w:rPr>
                <w:i/>
              </w:rPr>
              <w:t>MTrk</w:t>
            </w:r>
            <w:proofErr w:type="spellEnd"/>
            <w:r>
              <w:rPr>
                <w:i/>
              </w:rPr>
              <w:t>’</w:t>
            </w:r>
          </w:p>
        </w:tc>
        <w:tc>
          <w:tcPr>
            <w:tcW w:w="861" w:type="dxa"/>
          </w:tcPr>
          <w:p w14:paraId="3E460CAA" w14:textId="77777777" w:rsidR="000138EE" w:rsidRDefault="00A92AC8">
            <w:pPr>
              <w:jc w:val="center"/>
              <w:rPr>
                <w:i/>
              </w:rPr>
            </w:pPr>
            <w:r>
              <w:rPr>
                <w:i/>
              </w:rPr>
              <w:t>Length</w:t>
            </w:r>
          </w:p>
        </w:tc>
        <w:tc>
          <w:tcPr>
            <w:tcW w:w="1278" w:type="dxa"/>
          </w:tcPr>
          <w:p w14:paraId="2060A243" w14:textId="77777777" w:rsidR="000138EE" w:rsidRDefault="00A92AC8">
            <w:pPr>
              <w:jc w:val="center"/>
              <w:rPr>
                <w:i/>
              </w:rPr>
            </w:pPr>
            <w:r>
              <w:rPr>
                <w:i/>
              </w:rPr>
              <w:t>Delta time</w:t>
            </w:r>
          </w:p>
        </w:tc>
        <w:tc>
          <w:tcPr>
            <w:tcW w:w="2399" w:type="dxa"/>
          </w:tcPr>
          <w:p w14:paraId="363DA946" w14:textId="77777777" w:rsidR="000138EE" w:rsidRDefault="00A92AC8">
            <w:pPr>
              <w:keepNext/>
              <w:jc w:val="center"/>
              <w:rPr>
                <w:i/>
              </w:rPr>
            </w:pPr>
            <w:r>
              <w:rPr>
                <w:i/>
              </w:rPr>
              <w:t>Event</w:t>
            </w:r>
          </w:p>
        </w:tc>
      </w:tr>
    </w:tbl>
    <w:p w14:paraId="1D4B6D80" w14:textId="77777777" w:rsidR="000138EE" w:rsidRDefault="00A92AC8">
      <w:pPr>
        <w:tabs>
          <w:tab w:val="left" w:pos="1418"/>
        </w:tabs>
        <w:ind w:left="1418" w:hanging="1418"/>
        <w:jc w:val="center"/>
        <w:rPr>
          <w:color w:val="595959"/>
        </w:rPr>
      </w:pPr>
      <w:r>
        <w:rPr>
          <w:color w:val="595959"/>
        </w:rPr>
        <w:t>Figure 9 MIDI Track Chunk</w:t>
      </w:r>
    </w:p>
    <w:p w14:paraId="71B47A13" w14:textId="77777777" w:rsidR="000138EE" w:rsidRDefault="00A92AC8">
      <w:pPr>
        <w:widowControl/>
        <w:numPr>
          <w:ilvl w:val="0"/>
          <w:numId w:val="1"/>
        </w:numPr>
        <w:spacing w:after="0" w:line="259" w:lineRule="auto"/>
        <w:contextualSpacing/>
      </w:pPr>
      <w:r>
        <w:t xml:space="preserve">The first 4 bytes of the track chunk are </w:t>
      </w:r>
      <w:r>
        <w:rPr>
          <w:b/>
        </w:rPr>
        <w:t>‘</w:t>
      </w:r>
      <w:proofErr w:type="spellStart"/>
      <w:r>
        <w:rPr>
          <w:b/>
        </w:rPr>
        <w:t>MTrk</w:t>
      </w:r>
      <w:proofErr w:type="spellEnd"/>
      <w:r>
        <w:rPr>
          <w:b/>
        </w:rPr>
        <w:t xml:space="preserve">’ </w:t>
      </w:r>
      <w:r>
        <w:t xml:space="preserve">denoted in ASCII (4D 54 72 6B in Hex) this specifies that the incoming chunk is a track chunk. </w:t>
      </w:r>
    </w:p>
    <w:p w14:paraId="33BC1C0C" w14:textId="77777777" w:rsidR="000138EE" w:rsidRDefault="00A92AC8">
      <w:pPr>
        <w:widowControl/>
        <w:numPr>
          <w:ilvl w:val="0"/>
          <w:numId w:val="1"/>
        </w:numPr>
        <w:spacing w:after="0" w:line="259" w:lineRule="auto"/>
        <w:contextualSpacing/>
      </w:pPr>
      <w:r>
        <w:t>The next 4 bytes specify the length of the data which is to follow, which varies depending on the data.</w:t>
      </w:r>
    </w:p>
    <w:p w14:paraId="528CB6A0" w14:textId="77777777" w:rsidR="000138EE" w:rsidRDefault="00A92AC8">
      <w:pPr>
        <w:widowControl/>
        <w:numPr>
          <w:ilvl w:val="0"/>
          <w:numId w:val="1"/>
        </w:numPr>
        <w:spacing w:after="0" w:line="259" w:lineRule="auto"/>
        <w:contextualSpacing/>
      </w:pPr>
      <w:r>
        <w:t xml:space="preserve">The following 4 bytes specify the </w:t>
      </w:r>
      <w:r>
        <w:rPr>
          <w:i/>
        </w:rPr>
        <w:t>Delta Time,</w:t>
      </w:r>
      <w:r>
        <w:t xml:space="preserve"> this is the amount of time that needs to pass prior to executing the MIDI event.</w:t>
      </w:r>
    </w:p>
    <w:p w14:paraId="7B46EFCA" w14:textId="77777777" w:rsidR="000138EE" w:rsidRDefault="00A92AC8">
      <w:pPr>
        <w:widowControl/>
        <w:numPr>
          <w:ilvl w:val="0"/>
          <w:numId w:val="1"/>
        </w:numPr>
        <w:contextualSpacing/>
      </w:pPr>
      <w:r>
        <w:lastRenderedPageBreak/>
        <w:t>The last section of the h</w:t>
      </w:r>
      <w:r>
        <w:t>eader specifies the event which is to be executed.</w:t>
      </w:r>
    </w:p>
    <w:tbl>
      <w:tblPr>
        <w:tblStyle w:val="a1"/>
        <w:tblW w:w="5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
        <w:gridCol w:w="1239"/>
        <w:gridCol w:w="1406"/>
        <w:gridCol w:w="1395"/>
      </w:tblGrid>
      <w:tr w:rsidR="000138EE" w14:paraId="029A807C" w14:textId="77777777">
        <w:tc>
          <w:tcPr>
            <w:tcW w:w="1061" w:type="dxa"/>
          </w:tcPr>
          <w:p w14:paraId="6B6A0627" w14:textId="77777777" w:rsidR="000138EE" w:rsidRDefault="00A92AC8">
            <w:pPr>
              <w:rPr>
                <w:b/>
              </w:rPr>
            </w:pPr>
            <w:r>
              <w:rPr>
                <w:b/>
              </w:rPr>
              <w:t>Length</w:t>
            </w:r>
          </w:p>
        </w:tc>
        <w:tc>
          <w:tcPr>
            <w:tcW w:w="1239" w:type="dxa"/>
          </w:tcPr>
          <w:p w14:paraId="5D7AE40D" w14:textId="77777777" w:rsidR="000138EE" w:rsidRDefault="00A92AC8">
            <w:r>
              <w:t>1 byte</w:t>
            </w:r>
          </w:p>
        </w:tc>
        <w:tc>
          <w:tcPr>
            <w:tcW w:w="1406" w:type="dxa"/>
          </w:tcPr>
          <w:p w14:paraId="4E8BB77D" w14:textId="77777777" w:rsidR="000138EE" w:rsidRDefault="00A92AC8">
            <w:r>
              <w:t>1 byte</w:t>
            </w:r>
          </w:p>
        </w:tc>
        <w:tc>
          <w:tcPr>
            <w:tcW w:w="1395" w:type="dxa"/>
          </w:tcPr>
          <w:p w14:paraId="610B1E69" w14:textId="77777777" w:rsidR="000138EE" w:rsidRDefault="00A92AC8">
            <w:r>
              <w:t>1 byte</w:t>
            </w:r>
          </w:p>
        </w:tc>
      </w:tr>
      <w:tr w:rsidR="000138EE" w14:paraId="311E781F" w14:textId="77777777">
        <w:tc>
          <w:tcPr>
            <w:tcW w:w="1061" w:type="dxa"/>
          </w:tcPr>
          <w:p w14:paraId="7C3FBC75" w14:textId="77777777" w:rsidR="000138EE" w:rsidRDefault="00A92AC8">
            <w:pPr>
              <w:rPr>
                <w:b/>
              </w:rPr>
            </w:pPr>
            <w:r>
              <w:rPr>
                <w:b/>
              </w:rPr>
              <w:t>Function</w:t>
            </w:r>
          </w:p>
        </w:tc>
        <w:tc>
          <w:tcPr>
            <w:tcW w:w="1239" w:type="dxa"/>
          </w:tcPr>
          <w:p w14:paraId="342DC32D" w14:textId="77777777" w:rsidR="000138EE" w:rsidRDefault="00A92AC8">
            <w:pPr>
              <w:rPr>
                <w:i/>
              </w:rPr>
            </w:pPr>
            <w:r>
              <w:rPr>
                <w:i/>
              </w:rPr>
              <w:t>Status Byte</w:t>
            </w:r>
          </w:p>
        </w:tc>
        <w:tc>
          <w:tcPr>
            <w:tcW w:w="1406" w:type="dxa"/>
          </w:tcPr>
          <w:p w14:paraId="5AA56AB1" w14:textId="77777777" w:rsidR="000138EE" w:rsidRDefault="00A92AC8">
            <w:pPr>
              <w:rPr>
                <w:i/>
              </w:rPr>
            </w:pPr>
            <w:r>
              <w:rPr>
                <w:i/>
              </w:rPr>
              <w:t>Note Number</w:t>
            </w:r>
          </w:p>
        </w:tc>
        <w:tc>
          <w:tcPr>
            <w:tcW w:w="1395" w:type="dxa"/>
          </w:tcPr>
          <w:p w14:paraId="16FADDDF" w14:textId="77777777" w:rsidR="000138EE" w:rsidRDefault="00A92AC8">
            <w:pPr>
              <w:keepNext/>
              <w:rPr>
                <w:i/>
              </w:rPr>
            </w:pPr>
            <w:r>
              <w:rPr>
                <w:i/>
              </w:rPr>
              <w:t>Note Velocity</w:t>
            </w:r>
          </w:p>
        </w:tc>
      </w:tr>
    </w:tbl>
    <w:p w14:paraId="78F31B5E" w14:textId="77777777" w:rsidR="000138EE" w:rsidRDefault="00A92AC8">
      <w:bookmarkStart w:id="9" w:name="_gjdgxs" w:colFirst="0" w:colLast="0"/>
      <w:bookmarkEnd w:id="9"/>
      <w:commentRangeStart w:id="10"/>
      <w:r>
        <w:t>The</w:t>
      </w:r>
      <w:commentRangeEnd w:id="10"/>
      <w:r>
        <w:rPr>
          <w:rStyle w:val="CommentReference"/>
        </w:rPr>
        <w:commentReference w:id="10"/>
      </w:r>
      <w:r>
        <w:t xml:space="preserve"> track event can be one of three things. </w:t>
      </w:r>
      <w:commentRangeStart w:id="11"/>
      <w:r>
        <w:t>Midi</w:t>
      </w:r>
      <w:commentRangeEnd w:id="11"/>
      <w:r>
        <w:rPr>
          <w:rStyle w:val="CommentReference"/>
        </w:rPr>
        <w:commentReference w:id="11"/>
      </w:r>
      <w:r>
        <w:t xml:space="preserve">, meta and </w:t>
      </w:r>
      <w:proofErr w:type="spellStart"/>
      <w:r>
        <w:t>sysex</w:t>
      </w:r>
      <w:proofErr w:type="spellEnd"/>
      <w:r>
        <w:t xml:space="preserve"> events, all of which are always preceded by specific timing information. For this project, only MIDI events need to be considered. Midi events contain messages sent to each individual channel</w:t>
      </w:r>
      <w:r>
        <w:t xml:space="preserve"> (instrument), an example Midi event message is shown in Figure 3. Midi events consist of three bytes, the first byte is known as the status byte and its function is to specify the type of command. A table with examples status bytes and their function can </w:t>
      </w:r>
      <w:r>
        <w:t>be found in figure 4. The second byte specifies the note to whic</w:t>
      </w:r>
      <w:bookmarkStart w:id="12" w:name="_GoBack"/>
      <w:bookmarkEnd w:id="12"/>
      <w:r>
        <w:t>h the status byte is applied to and the third byte specifies the note velocity (loudness or softness). A table showing the musical note to which each binary value corresponds to can be found o</w:t>
      </w:r>
      <w:r>
        <w:t xml:space="preserve">n </w:t>
      </w:r>
      <w:r>
        <w:rPr>
          <w:b/>
        </w:rPr>
        <w:t>Appendix X</w:t>
      </w:r>
      <w:r>
        <w:t>. [2][3][5]</w:t>
      </w:r>
    </w:p>
    <w:p w14:paraId="216DEABF" w14:textId="77777777" w:rsidR="000138EE" w:rsidRDefault="000138EE"/>
    <w:p w14:paraId="10D37622" w14:textId="77777777" w:rsidR="000138EE" w:rsidRDefault="000138EE"/>
    <w:p w14:paraId="1B67BA8A" w14:textId="77777777" w:rsidR="000138EE" w:rsidRDefault="000138EE">
      <w:pPr>
        <w:rPr>
          <w:i/>
          <w:sz w:val="18"/>
          <w:szCs w:val="18"/>
        </w:rPr>
      </w:pPr>
    </w:p>
    <w:p w14:paraId="756BFED8" w14:textId="77777777" w:rsidR="000138EE" w:rsidRDefault="00A92AC8">
      <w:pPr>
        <w:rPr>
          <w:i/>
          <w:sz w:val="18"/>
          <w:szCs w:val="18"/>
        </w:rPr>
      </w:pPr>
      <w:r>
        <w:rPr>
          <w:i/>
          <w:sz w:val="18"/>
          <w:szCs w:val="18"/>
        </w:rPr>
        <w:t>Figure 3: MIDI event message</w:t>
      </w:r>
    </w:p>
    <w:tbl>
      <w:tblPr>
        <w:tblStyle w:val="a2"/>
        <w:tblW w:w="43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3141"/>
      </w:tblGrid>
      <w:tr w:rsidR="000138EE" w14:paraId="7FE5DC0F" w14:textId="77777777">
        <w:trPr>
          <w:jc w:val="center"/>
        </w:trPr>
        <w:tc>
          <w:tcPr>
            <w:tcW w:w="1239" w:type="dxa"/>
          </w:tcPr>
          <w:p w14:paraId="4B1CA5F2" w14:textId="77777777" w:rsidR="000138EE" w:rsidRDefault="00A92AC8">
            <w:r>
              <w:t>Status Byte</w:t>
            </w:r>
          </w:p>
        </w:tc>
        <w:tc>
          <w:tcPr>
            <w:tcW w:w="3141" w:type="dxa"/>
          </w:tcPr>
          <w:p w14:paraId="251709F6" w14:textId="77777777" w:rsidR="000138EE" w:rsidRDefault="00A92AC8">
            <w:r>
              <w:t>Function</w:t>
            </w:r>
          </w:p>
        </w:tc>
      </w:tr>
      <w:tr w:rsidR="000138EE" w14:paraId="57840985" w14:textId="77777777">
        <w:trPr>
          <w:jc w:val="center"/>
        </w:trPr>
        <w:tc>
          <w:tcPr>
            <w:tcW w:w="1239" w:type="dxa"/>
          </w:tcPr>
          <w:p w14:paraId="30382668" w14:textId="77777777" w:rsidR="000138EE" w:rsidRDefault="00A92AC8">
            <w:r>
              <w:t>0x80</w:t>
            </w:r>
          </w:p>
        </w:tc>
        <w:tc>
          <w:tcPr>
            <w:tcW w:w="3141" w:type="dxa"/>
          </w:tcPr>
          <w:p w14:paraId="75264077" w14:textId="77777777" w:rsidR="000138EE" w:rsidRDefault="00A92AC8">
            <w:r>
              <w:t>Channel 1 note off</w:t>
            </w:r>
          </w:p>
        </w:tc>
      </w:tr>
      <w:tr w:rsidR="000138EE" w14:paraId="0E978EAE" w14:textId="77777777">
        <w:trPr>
          <w:jc w:val="center"/>
        </w:trPr>
        <w:tc>
          <w:tcPr>
            <w:tcW w:w="1239" w:type="dxa"/>
          </w:tcPr>
          <w:p w14:paraId="7F6E098E" w14:textId="77777777" w:rsidR="000138EE" w:rsidRDefault="00A92AC8">
            <w:r>
              <w:t>0x81</w:t>
            </w:r>
          </w:p>
        </w:tc>
        <w:tc>
          <w:tcPr>
            <w:tcW w:w="3141" w:type="dxa"/>
          </w:tcPr>
          <w:p w14:paraId="3B718F69" w14:textId="77777777" w:rsidR="000138EE" w:rsidRDefault="00A92AC8">
            <w:r>
              <w:t>Channel 2 note off</w:t>
            </w:r>
          </w:p>
        </w:tc>
      </w:tr>
      <w:tr w:rsidR="000138EE" w14:paraId="348397EF" w14:textId="77777777">
        <w:trPr>
          <w:jc w:val="center"/>
        </w:trPr>
        <w:tc>
          <w:tcPr>
            <w:tcW w:w="1239" w:type="dxa"/>
          </w:tcPr>
          <w:p w14:paraId="67497363" w14:textId="77777777" w:rsidR="000138EE" w:rsidRDefault="00A92AC8">
            <w:r>
              <w:t>0x90</w:t>
            </w:r>
          </w:p>
        </w:tc>
        <w:tc>
          <w:tcPr>
            <w:tcW w:w="3141" w:type="dxa"/>
          </w:tcPr>
          <w:p w14:paraId="07DC966D" w14:textId="77777777" w:rsidR="000138EE" w:rsidRDefault="00A92AC8">
            <w:r>
              <w:t>Channel 1 note on</w:t>
            </w:r>
          </w:p>
        </w:tc>
      </w:tr>
      <w:tr w:rsidR="000138EE" w14:paraId="3D013498" w14:textId="77777777">
        <w:trPr>
          <w:jc w:val="center"/>
        </w:trPr>
        <w:tc>
          <w:tcPr>
            <w:tcW w:w="1239" w:type="dxa"/>
          </w:tcPr>
          <w:p w14:paraId="3768787A" w14:textId="77777777" w:rsidR="000138EE" w:rsidRDefault="00A92AC8">
            <w:r>
              <w:t>0x91</w:t>
            </w:r>
          </w:p>
        </w:tc>
        <w:tc>
          <w:tcPr>
            <w:tcW w:w="3141" w:type="dxa"/>
          </w:tcPr>
          <w:p w14:paraId="3DE2B331" w14:textId="77777777" w:rsidR="000138EE" w:rsidRDefault="00A92AC8">
            <w:r>
              <w:t>Channel 2 note on</w:t>
            </w:r>
          </w:p>
        </w:tc>
      </w:tr>
      <w:tr w:rsidR="000138EE" w14:paraId="28868BEE" w14:textId="77777777">
        <w:trPr>
          <w:jc w:val="center"/>
        </w:trPr>
        <w:tc>
          <w:tcPr>
            <w:tcW w:w="1239" w:type="dxa"/>
          </w:tcPr>
          <w:p w14:paraId="724B843B" w14:textId="77777777" w:rsidR="000138EE" w:rsidRDefault="00A92AC8">
            <w:r>
              <w:t>0xB0</w:t>
            </w:r>
          </w:p>
        </w:tc>
        <w:tc>
          <w:tcPr>
            <w:tcW w:w="3141" w:type="dxa"/>
          </w:tcPr>
          <w:p w14:paraId="561CC38B" w14:textId="77777777" w:rsidR="000138EE" w:rsidRDefault="00A92AC8">
            <w:r>
              <w:t>Channel 1 Control Mode Change</w:t>
            </w:r>
          </w:p>
        </w:tc>
      </w:tr>
    </w:tbl>
    <w:p w14:paraId="4CB2FA88" w14:textId="77777777" w:rsidR="000138EE" w:rsidRDefault="00A92AC8">
      <w:pPr>
        <w:rPr>
          <w:i/>
          <w:sz w:val="18"/>
          <w:szCs w:val="18"/>
        </w:rPr>
      </w:pPr>
      <w:r>
        <w:rPr>
          <w:i/>
          <w:sz w:val="18"/>
          <w:szCs w:val="18"/>
        </w:rPr>
        <w:t>Figure 4: MIDI Status Byte Example Functions</w:t>
      </w:r>
    </w:p>
    <w:p w14:paraId="094221C7" w14:textId="77777777" w:rsidR="000138EE" w:rsidRDefault="00A92AC8">
      <w:r>
        <w:t>A complete MIDI track chunk containing only MIDI events would look like the following:</w:t>
      </w:r>
    </w:p>
    <w:tbl>
      <w:tblPr>
        <w:tblStyle w:val="a3"/>
        <w:tblW w:w="7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
        <w:gridCol w:w="861"/>
        <w:gridCol w:w="861"/>
        <w:gridCol w:w="1117"/>
        <w:gridCol w:w="1239"/>
        <w:gridCol w:w="1406"/>
        <w:gridCol w:w="1395"/>
      </w:tblGrid>
      <w:tr w:rsidR="000138EE" w14:paraId="6E822FAF" w14:textId="77777777">
        <w:trPr>
          <w:jc w:val="center"/>
        </w:trPr>
        <w:tc>
          <w:tcPr>
            <w:tcW w:w="883" w:type="dxa"/>
          </w:tcPr>
          <w:p w14:paraId="4916981F" w14:textId="77777777" w:rsidR="000138EE" w:rsidRDefault="00A92AC8">
            <w:pPr>
              <w:jc w:val="center"/>
              <w:rPr>
                <w:b/>
              </w:rPr>
            </w:pPr>
            <w:r>
              <w:rPr>
                <w:b/>
              </w:rPr>
              <w:t>Length</w:t>
            </w:r>
          </w:p>
        </w:tc>
        <w:tc>
          <w:tcPr>
            <w:tcW w:w="861" w:type="dxa"/>
          </w:tcPr>
          <w:p w14:paraId="02D6CC62" w14:textId="77777777" w:rsidR="000138EE" w:rsidRDefault="00A92AC8">
            <w:pPr>
              <w:jc w:val="center"/>
            </w:pPr>
            <w:r>
              <w:t>4 bytes</w:t>
            </w:r>
          </w:p>
        </w:tc>
        <w:tc>
          <w:tcPr>
            <w:tcW w:w="861" w:type="dxa"/>
          </w:tcPr>
          <w:p w14:paraId="056B8D64" w14:textId="77777777" w:rsidR="000138EE" w:rsidRDefault="00A92AC8">
            <w:pPr>
              <w:jc w:val="center"/>
            </w:pPr>
            <w:r>
              <w:t>4 bytes</w:t>
            </w:r>
          </w:p>
        </w:tc>
        <w:tc>
          <w:tcPr>
            <w:tcW w:w="5157" w:type="dxa"/>
            <w:gridSpan w:val="4"/>
          </w:tcPr>
          <w:p w14:paraId="0A1BFB3E" w14:textId="77777777" w:rsidR="000138EE" w:rsidRDefault="00A92AC8">
            <w:pPr>
              <w:jc w:val="center"/>
            </w:pPr>
            <w:r>
              <w:t>Variable depending on specified length</w:t>
            </w:r>
          </w:p>
        </w:tc>
      </w:tr>
      <w:tr w:rsidR="000138EE" w14:paraId="00A96DCE" w14:textId="77777777">
        <w:trPr>
          <w:jc w:val="center"/>
        </w:trPr>
        <w:tc>
          <w:tcPr>
            <w:tcW w:w="883" w:type="dxa"/>
          </w:tcPr>
          <w:p w14:paraId="136C4A09" w14:textId="77777777" w:rsidR="000138EE" w:rsidRDefault="00A92AC8">
            <w:pPr>
              <w:jc w:val="center"/>
              <w:rPr>
                <w:b/>
              </w:rPr>
            </w:pPr>
            <w:r>
              <w:rPr>
                <w:b/>
              </w:rPr>
              <w:t>Value</w:t>
            </w:r>
          </w:p>
        </w:tc>
        <w:tc>
          <w:tcPr>
            <w:tcW w:w="861" w:type="dxa"/>
          </w:tcPr>
          <w:p w14:paraId="3C60F8C9" w14:textId="77777777" w:rsidR="000138EE" w:rsidRDefault="00A92AC8">
            <w:pPr>
              <w:jc w:val="center"/>
              <w:rPr>
                <w:i/>
              </w:rPr>
            </w:pPr>
            <w:r>
              <w:rPr>
                <w:i/>
              </w:rPr>
              <w:t>‘</w:t>
            </w:r>
            <w:proofErr w:type="spellStart"/>
            <w:r>
              <w:rPr>
                <w:i/>
              </w:rPr>
              <w:t>MTrk</w:t>
            </w:r>
            <w:proofErr w:type="spellEnd"/>
            <w:r>
              <w:rPr>
                <w:i/>
              </w:rPr>
              <w:t>’</w:t>
            </w:r>
          </w:p>
        </w:tc>
        <w:tc>
          <w:tcPr>
            <w:tcW w:w="861" w:type="dxa"/>
          </w:tcPr>
          <w:p w14:paraId="6F3515BA" w14:textId="77777777" w:rsidR="000138EE" w:rsidRDefault="00A92AC8">
            <w:pPr>
              <w:jc w:val="center"/>
              <w:rPr>
                <w:i/>
              </w:rPr>
            </w:pPr>
            <w:r>
              <w:rPr>
                <w:i/>
              </w:rPr>
              <w:t>Length</w:t>
            </w:r>
          </w:p>
        </w:tc>
        <w:tc>
          <w:tcPr>
            <w:tcW w:w="1117" w:type="dxa"/>
          </w:tcPr>
          <w:p w14:paraId="628F7130" w14:textId="77777777" w:rsidR="000138EE" w:rsidRDefault="00A92AC8">
            <w:pPr>
              <w:jc w:val="center"/>
              <w:rPr>
                <w:i/>
              </w:rPr>
            </w:pPr>
            <w:r>
              <w:rPr>
                <w:i/>
              </w:rPr>
              <w:t>Delta time</w:t>
            </w:r>
          </w:p>
        </w:tc>
        <w:tc>
          <w:tcPr>
            <w:tcW w:w="1239" w:type="dxa"/>
          </w:tcPr>
          <w:p w14:paraId="33F61894" w14:textId="77777777" w:rsidR="000138EE" w:rsidRDefault="00A92AC8">
            <w:pPr>
              <w:keepNext/>
              <w:jc w:val="center"/>
              <w:rPr>
                <w:i/>
              </w:rPr>
            </w:pPr>
            <w:r>
              <w:rPr>
                <w:i/>
              </w:rPr>
              <w:t>Status Byte</w:t>
            </w:r>
          </w:p>
        </w:tc>
        <w:tc>
          <w:tcPr>
            <w:tcW w:w="1406" w:type="dxa"/>
          </w:tcPr>
          <w:p w14:paraId="0319ACF4" w14:textId="77777777" w:rsidR="000138EE" w:rsidRDefault="00A92AC8">
            <w:pPr>
              <w:keepNext/>
              <w:jc w:val="center"/>
              <w:rPr>
                <w:i/>
              </w:rPr>
            </w:pPr>
            <w:r>
              <w:rPr>
                <w:i/>
              </w:rPr>
              <w:t>Note Number</w:t>
            </w:r>
          </w:p>
        </w:tc>
        <w:tc>
          <w:tcPr>
            <w:tcW w:w="1395" w:type="dxa"/>
          </w:tcPr>
          <w:p w14:paraId="0B0CAF30" w14:textId="77777777" w:rsidR="000138EE" w:rsidRDefault="00A92AC8">
            <w:pPr>
              <w:keepNext/>
              <w:jc w:val="center"/>
              <w:rPr>
                <w:i/>
              </w:rPr>
            </w:pPr>
            <w:r>
              <w:rPr>
                <w:i/>
              </w:rPr>
              <w:t>Note Velocity</w:t>
            </w:r>
          </w:p>
        </w:tc>
      </w:tr>
    </w:tbl>
    <w:p w14:paraId="7EE62621" w14:textId="77777777" w:rsidR="000138EE" w:rsidRDefault="000138EE"/>
    <w:p w14:paraId="5E51BAAC" w14:textId="77777777" w:rsidR="000138EE" w:rsidRDefault="000138EE"/>
    <w:p w14:paraId="0073528C" w14:textId="77777777" w:rsidR="000138EE" w:rsidRDefault="000138EE"/>
    <w:p w14:paraId="63327436" w14:textId="77777777" w:rsidR="000138EE" w:rsidRDefault="000138EE"/>
    <w:p w14:paraId="21A13408" w14:textId="77777777" w:rsidR="000138EE" w:rsidRDefault="000138EE"/>
    <w:p w14:paraId="4055D1E0" w14:textId="77777777" w:rsidR="000138EE" w:rsidRDefault="000138EE"/>
    <w:p w14:paraId="37615657" w14:textId="77777777" w:rsidR="000138EE" w:rsidRDefault="00A92AC8">
      <w:r>
        <w:t xml:space="preserve">[1] </w:t>
      </w:r>
      <w:hyperlink r:id="rId7">
        <w:r>
          <w:rPr>
            <w:color w:val="0563C1"/>
            <w:u w:val="single"/>
          </w:rPr>
          <w:t>https://www.midi.org/specifications/item/the-midi-1-0-specification</w:t>
        </w:r>
      </w:hyperlink>
    </w:p>
    <w:p w14:paraId="2C3A2AE3" w14:textId="77777777" w:rsidR="000138EE" w:rsidRDefault="00A92AC8">
      <w:r>
        <w:t>[2] http://www.petesqbsite.com/sections/express/issue18/midifilespart1.html</w:t>
      </w:r>
    </w:p>
    <w:p w14:paraId="4E8C13CA" w14:textId="77777777" w:rsidR="000138EE" w:rsidRDefault="00A92AC8">
      <w:r>
        <w:t>[3] http://www.indiana.edu/</w:t>
      </w:r>
      <w:r>
        <w:t>~emusic/361/midi.htm</w:t>
      </w:r>
    </w:p>
    <w:p w14:paraId="6EE0179A" w14:textId="77777777" w:rsidR="000138EE" w:rsidRDefault="00A92AC8">
      <w:r>
        <w:t xml:space="preserve">[4] </w:t>
      </w:r>
      <w:hyperlink r:id="rId8">
        <w:r>
          <w:rPr>
            <w:color w:val="0563C1"/>
            <w:u w:val="single"/>
          </w:rPr>
          <w:t>https://www.midi.org/articles/an-intro-to-midi</w:t>
        </w:r>
      </w:hyperlink>
    </w:p>
    <w:p w14:paraId="25F66C61" w14:textId="77777777" w:rsidR="000138EE" w:rsidRDefault="00A92AC8">
      <w:r>
        <w:lastRenderedPageBreak/>
        <w:t xml:space="preserve">[5] </w:t>
      </w:r>
      <w:hyperlink r:id="rId9">
        <w:r>
          <w:rPr>
            <w:color w:val="0563C1"/>
            <w:u w:val="single"/>
          </w:rPr>
          <w:t>https://www.csie.ntu.edu.tw/~r92092/ref/midi/</w:t>
        </w:r>
      </w:hyperlink>
    </w:p>
    <w:p w14:paraId="79A87B69" w14:textId="77777777" w:rsidR="000138EE" w:rsidRDefault="00A92AC8">
      <w:r>
        <w:t>[6]</w:t>
      </w:r>
      <w:r>
        <w:t xml:space="preserve"> </w:t>
      </w:r>
      <w:hyperlink r:id="rId10">
        <w:r>
          <w:rPr>
            <w:color w:val="0563C1"/>
            <w:u w:val="single"/>
          </w:rPr>
          <w:t>https://mido.readthedocs.io/en/latest/</w:t>
        </w:r>
      </w:hyperlink>
    </w:p>
    <w:p w14:paraId="4F93517F" w14:textId="77777777" w:rsidR="000138EE" w:rsidRDefault="00A92AC8">
      <w:r>
        <w:t>[7] https://docs.python.org/3.6/library/re.html</w:t>
      </w:r>
    </w:p>
    <w:p w14:paraId="61AA53C5" w14:textId="77777777" w:rsidR="000138EE" w:rsidRDefault="000138EE"/>
    <w:sectPr w:rsidR="000138EE">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le George" w:date="2017-11-21T19:56:00Z" w:initials="DG">
    <w:p w14:paraId="20FB9A2B" w14:textId="77777777" w:rsidR="00A92AC8" w:rsidRDefault="00A92AC8">
      <w:pPr>
        <w:pStyle w:val="CommentText"/>
      </w:pPr>
      <w:r>
        <w:rPr>
          <w:rStyle w:val="CommentReference"/>
        </w:rPr>
        <w:annotationRef/>
      </w:r>
      <w:r>
        <w:t xml:space="preserve">This sounds like the instruments will be able to play any MIDI file you find – is this true? </w:t>
      </w:r>
    </w:p>
  </w:comment>
  <w:comment w:id="4" w:author="Danielle George" w:date="2017-11-21T19:58:00Z" w:initials="DG">
    <w:p w14:paraId="6F562375" w14:textId="77777777" w:rsidR="00A92AC8" w:rsidRDefault="00A92AC8">
      <w:pPr>
        <w:pStyle w:val="CommentText"/>
      </w:pPr>
      <w:r>
        <w:rPr>
          <w:rStyle w:val="CommentReference"/>
        </w:rPr>
        <w:annotationRef/>
      </w:r>
      <w:r>
        <w:t xml:space="preserve">These should be referred to as Tables </w:t>
      </w:r>
      <w:proofErr w:type="gramStart"/>
      <w:r>
        <w:t>not</w:t>
      </w:r>
      <w:proofErr w:type="gramEnd"/>
      <w:r>
        <w:t xml:space="preserve"> Figures </w:t>
      </w:r>
    </w:p>
  </w:comment>
  <w:comment w:id="5" w:author="Danielle George" w:date="2017-11-21T19:57:00Z" w:initials="DG">
    <w:p w14:paraId="569B366A" w14:textId="77777777" w:rsidR="00A92AC8" w:rsidRDefault="00A92AC8">
      <w:pPr>
        <w:pStyle w:val="CommentText"/>
      </w:pPr>
      <w:r>
        <w:rPr>
          <w:rStyle w:val="CommentReference"/>
        </w:rPr>
        <w:annotationRef/>
      </w:r>
      <w:r>
        <w:t xml:space="preserve">Why is this section in bullet format? </w:t>
      </w:r>
    </w:p>
  </w:comment>
  <w:comment w:id="10" w:author="Danielle George" w:date="2017-11-21T19:58:00Z" w:initials="DG">
    <w:p w14:paraId="1B83648A" w14:textId="77777777" w:rsidR="00A92AC8" w:rsidRDefault="00A92AC8">
      <w:pPr>
        <w:pStyle w:val="CommentText"/>
      </w:pPr>
      <w:r>
        <w:rPr>
          <w:rStyle w:val="CommentReference"/>
        </w:rPr>
        <w:annotationRef/>
      </w:r>
      <w:r>
        <w:t>Table needs a caption</w:t>
      </w:r>
    </w:p>
  </w:comment>
  <w:comment w:id="11" w:author="Danielle George" w:date="2017-11-21T19:58:00Z" w:initials="DG">
    <w:p w14:paraId="1AB4C86B" w14:textId="77777777" w:rsidR="00A92AC8" w:rsidRDefault="00A92AC8">
      <w:pPr>
        <w:pStyle w:val="CommentText"/>
      </w:pPr>
      <w:r>
        <w:rPr>
          <w:rStyle w:val="CommentReference"/>
        </w:rPr>
        <w:annotationRef/>
      </w:r>
      <w:r>
        <w:t>Should this be capitals??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B9A2B" w15:done="0"/>
  <w15:commentEx w15:paraId="6F562375" w15:done="0"/>
  <w15:commentEx w15:paraId="569B366A" w15:done="0"/>
  <w15:commentEx w15:paraId="1B83648A" w15:done="0"/>
  <w15:commentEx w15:paraId="1AB4C8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9343F"/>
    <w:multiLevelType w:val="multilevel"/>
    <w:tmpl w:val="2E643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le George">
    <w15:presenceInfo w15:providerId="None" w15:userId="Danielle Geor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trackRevisions/>
  <w:defaultTabStop w:val="720"/>
  <w:characterSpacingControl w:val="doNotCompress"/>
  <w:compat>
    <w:compatSetting w:name="compatibilityMode" w:uri="http://schemas.microsoft.com/office/word" w:val="14"/>
  </w:compat>
  <w:rsids>
    <w:rsidRoot w:val="000138EE"/>
    <w:rsid w:val="000138EE"/>
    <w:rsid w:val="00A92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FD4A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widowControl w:val="0"/>
        <w:pBdr>
          <w:top w:val="nil"/>
          <w:left w:val="nil"/>
          <w:bottom w:val="nil"/>
          <w:right w:val="nil"/>
          <w:between w:val="nil"/>
        </w:pBdr>
        <w:spacing w:after="1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2AC8"/>
    <w:rPr>
      <w:sz w:val="18"/>
      <w:szCs w:val="18"/>
    </w:rPr>
  </w:style>
  <w:style w:type="paragraph" w:styleId="CommentText">
    <w:name w:val="annotation text"/>
    <w:basedOn w:val="Normal"/>
    <w:link w:val="CommentTextChar"/>
    <w:uiPriority w:val="99"/>
    <w:semiHidden/>
    <w:unhideWhenUsed/>
    <w:rsid w:val="00A92AC8"/>
    <w:pPr>
      <w:spacing w:line="240" w:lineRule="auto"/>
    </w:pPr>
    <w:rPr>
      <w:sz w:val="24"/>
      <w:szCs w:val="24"/>
    </w:rPr>
  </w:style>
  <w:style w:type="character" w:customStyle="1" w:styleId="CommentTextChar">
    <w:name w:val="Comment Text Char"/>
    <w:basedOn w:val="DefaultParagraphFont"/>
    <w:link w:val="CommentText"/>
    <w:uiPriority w:val="99"/>
    <w:semiHidden/>
    <w:rsid w:val="00A92AC8"/>
    <w:rPr>
      <w:sz w:val="24"/>
      <w:szCs w:val="24"/>
    </w:rPr>
  </w:style>
  <w:style w:type="paragraph" w:styleId="CommentSubject">
    <w:name w:val="annotation subject"/>
    <w:basedOn w:val="CommentText"/>
    <w:next w:val="CommentText"/>
    <w:link w:val="CommentSubjectChar"/>
    <w:uiPriority w:val="99"/>
    <w:semiHidden/>
    <w:unhideWhenUsed/>
    <w:rsid w:val="00A92AC8"/>
    <w:rPr>
      <w:b/>
      <w:bCs/>
      <w:sz w:val="20"/>
      <w:szCs w:val="20"/>
    </w:rPr>
  </w:style>
  <w:style w:type="character" w:customStyle="1" w:styleId="CommentSubjectChar">
    <w:name w:val="Comment Subject Char"/>
    <w:basedOn w:val="CommentTextChar"/>
    <w:link w:val="CommentSubject"/>
    <w:uiPriority w:val="99"/>
    <w:semiHidden/>
    <w:rsid w:val="00A92AC8"/>
    <w:rPr>
      <w:b/>
      <w:bCs/>
      <w:sz w:val="20"/>
      <w:szCs w:val="20"/>
    </w:rPr>
  </w:style>
  <w:style w:type="paragraph" w:styleId="BalloonText">
    <w:name w:val="Balloon Text"/>
    <w:basedOn w:val="Normal"/>
    <w:link w:val="BalloonTextChar"/>
    <w:uiPriority w:val="99"/>
    <w:semiHidden/>
    <w:unhideWhenUsed/>
    <w:rsid w:val="00A9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A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www.midi.org/specifications/item/the-midi-1-0-specification" TargetMode="External"/><Relationship Id="rId8" Type="http://schemas.openxmlformats.org/officeDocument/2006/relationships/hyperlink" Target="https://www.midi.org/articles/an-intro-to-midi" TargetMode="External"/><Relationship Id="rId9" Type="http://schemas.openxmlformats.org/officeDocument/2006/relationships/hyperlink" Target="https://www.csie.ntu.edu.tw/~r92092/ref/midi/" TargetMode="External"/><Relationship Id="rId10" Type="http://schemas.openxmlformats.org/officeDocument/2006/relationships/hyperlink" Target="https://mido.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680</Words>
  <Characters>3882</Characters>
  <Application>Microsoft Macintosh Word</Application>
  <DocSecurity>0</DocSecurity>
  <Lines>32</Lines>
  <Paragraphs>9</Paragraphs>
  <ScaleCrop>false</ScaleCrop>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Danielle George</cp:lastModifiedBy>
  <cp:revision>2</cp:revision>
  <dcterms:created xsi:type="dcterms:W3CDTF">2017-11-21T19:53:00Z</dcterms:created>
  <dcterms:modified xsi:type="dcterms:W3CDTF">2017-11-21T19:59:00Z</dcterms:modified>
</cp:coreProperties>
</file>