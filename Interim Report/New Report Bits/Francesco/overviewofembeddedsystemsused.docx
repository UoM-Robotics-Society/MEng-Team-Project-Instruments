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4ED" w:rsidRDefault="003C74ED" w:rsidP="003C74ED">
      <w:pPr>
        <w:pStyle w:val="Heading2"/>
        <w:rPr>
          <w:lang w:eastAsia="ja-JP"/>
        </w:rPr>
      </w:pPr>
      <w:bookmarkStart w:id="0" w:name="_Toc498937215"/>
      <w:r>
        <w:rPr>
          <w:lang w:eastAsia="ja-JP"/>
        </w:rPr>
        <w:t>Embedded Systems Overview</w:t>
      </w:r>
      <w:bookmarkEnd w:id="0"/>
    </w:p>
    <w:p w:rsidR="003C74ED" w:rsidRPr="00134B8F" w:rsidRDefault="003C74ED" w:rsidP="003C74ED">
      <w:pPr>
        <w:rPr>
          <w:lang w:eastAsia="ja-JP"/>
        </w:rPr>
      </w:pPr>
      <w:r w:rsidRPr="00134B8F">
        <w:rPr>
          <w:lang w:eastAsia="ja-JP"/>
        </w:rPr>
        <w:t>Embedded systems are one of the key aspects of the Robot Orchestra project. Every instrument requires a controller, and they all need to interface with the conductor. At the heart of all embedded systems lies a microcontroller so additional care needs to be taken when selecting the appropriate one. Various parameters affect the choice of microcontroller, most notably, the clock speed, number of IO pins as well as the different interfaces used to connect periphera</w:t>
      </w:r>
      <w:r>
        <w:rPr>
          <w:lang w:eastAsia="ja-JP"/>
        </w:rPr>
        <w:t xml:space="preserve">ls. Each part of the orchestra </w:t>
      </w:r>
      <w:r w:rsidRPr="00134B8F">
        <w:rPr>
          <w:lang w:eastAsia="ja-JP"/>
        </w:rPr>
        <w:t xml:space="preserve">also requires certain things, for example the conductor should be able to have a graphical user interface to allow </w:t>
      </w:r>
      <w:r>
        <w:rPr>
          <w:lang w:eastAsia="ja-JP"/>
        </w:rPr>
        <w:t xml:space="preserve">user friendly </w:t>
      </w:r>
      <w:r w:rsidRPr="00134B8F">
        <w:rPr>
          <w:lang w:eastAsia="ja-JP"/>
        </w:rPr>
        <w:t xml:space="preserve">interaction. However, there is a lot of flexibility when choosing microcontrollers for the instruments and therefore choice of microcontroller for the instruments will be based on other factors discussed next. </w:t>
      </w:r>
    </w:p>
    <w:p w:rsidR="003C74ED" w:rsidRPr="00134B8F" w:rsidRDefault="003C74ED" w:rsidP="003C74ED">
      <w:pPr>
        <w:rPr>
          <w:lang w:eastAsia="ja-JP"/>
        </w:rPr>
      </w:pPr>
      <w:r w:rsidRPr="00134B8F">
        <w:rPr>
          <w:lang w:eastAsia="ja-JP"/>
        </w:rPr>
        <w:t xml:space="preserve">As the project is also used to showcase </w:t>
      </w:r>
      <w:r>
        <w:rPr>
          <w:lang w:eastAsia="ja-JP"/>
        </w:rPr>
        <w:t>specific</w:t>
      </w:r>
      <w:r w:rsidRPr="00134B8F">
        <w:rPr>
          <w:lang w:eastAsia="ja-JP"/>
        </w:rPr>
        <w:t xml:space="preserve"> skills as well as </w:t>
      </w:r>
      <w:r>
        <w:rPr>
          <w:lang w:eastAsia="ja-JP"/>
        </w:rPr>
        <w:t>how</w:t>
      </w:r>
      <w:r w:rsidRPr="00134B8F">
        <w:rPr>
          <w:lang w:eastAsia="ja-JP"/>
        </w:rPr>
        <w:t xml:space="preserve"> to apply them whilst learning new things, the majority of the microcontrollers and peripherals will be chosen with that in mind. Moreover, using diverse programming languages, such as C,</w:t>
      </w:r>
      <w:r>
        <w:rPr>
          <w:lang w:eastAsia="ja-JP"/>
        </w:rPr>
        <w:t xml:space="preserve"> </w:t>
      </w:r>
      <w:r w:rsidRPr="00134B8F">
        <w:rPr>
          <w:lang w:eastAsia="ja-JP"/>
        </w:rPr>
        <w:t xml:space="preserve">Python and Labview will also </w:t>
      </w:r>
      <w:r>
        <w:rPr>
          <w:lang w:eastAsia="ja-JP"/>
        </w:rPr>
        <w:t xml:space="preserve">will allow continual development of programming skills. </w:t>
      </w:r>
      <w:r w:rsidRPr="00134B8F">
        <w:rPr>
          <w:lang w:eastAsia="ja-JP"/>
        </w:rPr>
        <w:t>To conclude, apart from the conductor which has specific needs to be met, the rest of the embedded systems will be selected with the academic aspect in mind.</w:t>
      </w:r>
    </w:p>
    <w:p w:rsidR="003C74ED" w:rsidRDefault="003C74ED" w:rsidP="003C74ED">
      <w:pPr>
        <w:pStyle w:val="Heading3"/>
        <w:rPr>
          <w:lang w:eastAsia="ja-JP"/>
        </w:rPr>
      </w:pPr>
      <w:bookmarkStart w:id="1" w:name="_Toc498937216"/>
      <w:r>
        <w:rPr>
          <w:lang w:eastAsia="ja-JP"/>
        </w:rPr>
        <w:t>Conductor</w:t>
      </w:r>
      <w:bookmarkEnd w:id="1"/>
    </w:p>
    <w:p w:rsidR="003C74ED" w:rsidRPr="00134B8F" w:rsidRDefault="003C74ED" w:rsidP="003C74ED">
      <w:pPr>
        <w:rPr>
          <w:lang w:eastAsia="ja-JP"/>
        </w:rPr>
      </w:pPr>
      <w:r w:rsidRPr="00134B8F">
        <w:rPr>
          <w:lang w:eastAsia="ja-JP"/>
        </w:rPr>
        <w:t>The conductor has three tasks to perform. The first is to convert MIDI files into a format which can be interpreted by the various microcontrollers used (</w:t>
      </w:r>
      <w:r w:rsidRPr="00847667">
        <w:rPr>
          <w:highlight w:val="yellow"/>
          <w:lang w:eastAsia="ja-JP"/>
        </w:rPr>
        <w:t>more in section X</w:t>
      </w:r>
      <w:r w:rsidRPr="00134B8F">
        <w:rPr>
          <w:lang w:eastAsia="ja-JP"/>
        </w:rPr>
        <w:t>). The second is to transmit the converted MIDI files to the corresponding instruments, and lastly to synchronise the instruments. Furthermore, to make the conductor more elegant the team has decided to use a GUI to allow the user to interface with the conductor and must be relatively easy to transport as per the project specifications. Due to these restrictions, a Raspberry Pi 3 (</w:t>
      </w:r>
      <w:proofErr w:type="spellStart"/>
      <w:r w:rsidRPr="00134B8F">
        <w:rPr>
          <w:lang w:eastAsia="ja-JP"/>
        </w:rPr>
        <w:t>RPi</w:t>
      </w:r>
      <w:proofErr w:type="spellEnd"/>
      <w:r w:rsidRPr="00134B8F">
        <w:rPr>
          <w:lang w:eastAsia="ja-JP"/>
        </w:rPr>
        <w:t xml:space="preserve">) model B single board computer was chosen. Due to the familiarity of the team with the </w:t>
      </w:r>
      <w:proofErr w:type="spellStart"/>
      <w:r w:rsidRPr="00134B8F">
        <w:rPr>
          <w:lang w:eastAsia="ja-JP"/>
        </w:rPr>
        <w:t>RPi</w:t>
      </w:r>
      <w:proofErr w:type="spellEnd"/>
      <w:r w:rsidRPr="00134B8F">
        <w:rPr>
          <w:lang w:eastAsia="ja-JP"/>
        </w:rPr>
        <w:t xml:space="preserve"> and the complexity of the conductor the </w:t>
      </w:r>
      <w:proofErr w:type="spellStart"/>
      <w:r w:rsidRPr="00134B8F">
        <w:rPr>
          <w:lang w:eastAsia="ja-JP"/>
        </w:rPr>
        <w:t>RPi</w:t>
      </w:r>
      <w:proofErr w:type="spellEnd"/>
      <w:r w:rsidRPr="00134B8F">
        <w:rPr>
          <w:lang w:eastAsia="ja-JP"/>
        </w:rPr>
        <w:t xml:space="preserve"> was considered the best choice. The </w:t>
      </w:r>
      <w:proofErr w:type="spellStart"/>
      <w:r w:rsidRPr="00134B8F">
        <w:rPr>
          <w:lang w:eastAsia="ja-JP"/>
        </w:rPr>
        <w:t>RPi</w:t>
      </w:r>
      <w:proofErr w:type="spellEnd"/>
      <w:r w:rsidRPr="00134B8F">
        <w:rPr>
          <w:lang w:eastAsia="ja-JP"/>
        </w:rPr>
        <w:t xml:space="preserve"> is a System-On-Chip which runs a Linux distribution known as Raspbian [1]. </w:t>
      </w:r>
      <w:r>
        <w:rPr>
          <w:lang w:eastAsia="ja-JP"/>
        </w:rPr>
        <w:t>It</w:t>
      </w:r>
      <w:r w:rsidRPr="00134B8F">
        <w:rPr>
          <w:lang w:eastAsia="ja-JP"/>
        </w:rPr>
        <w:t xml:space="preserve"> is compatible with </w:t>
      </w:r>
      <w:proofErr w:type="spellStart"/>
      <w:r w:rsidRPr="00134B8F">
        <w:rPr>
          <w:lang w:eastAsia="ja-JP"/>
        </w:rPr>
        <w:t>WiFi</w:t>
      </w:r>
      <w:proofErr w:type="spellEnd"/>
      <w:r w:rsidRPr="00134B8F">
        <w:rPr>
          <w:lang w:eastAsia="ja-JP"/>
        </w:rPr>
        <w:t xml:space="preserve"> and Bluetooth as well as 40 GPIO pins [2]. It also has various other interfaces such as SPI and I2C which are commonly used to connect to peripheral devices. Python will be exclusively used to run scripts on the </w:t>
      </w:r>
      <w:proofErr w:type="spellStart"/>
      <w:r>
        <w:rPr>
          <w:lang w:eastAsia="ja-JP"/>
        </w:rPr>
        <w:t>R</w:t>
      </w:r>
      <w:r w:rsidRPr="00134B8F">
        <w:rPr>
          <w:lang w:eastAsia="ja-JP"/>
        </w:rPr>
        <w:t>Pi</w:t>
      </w:r>
      <w:proofErr w:type="spellEnd"/>
      <w:r w:rsidRPr="00134B8F">
        <w:rPr>
          <w:lang w:eastAsia="ja-JP"/>
        </w:rPr>
        <w:t xml:space="preserve"> and </w:t>
      </w:r>
      <w:proofErr w:type="spellStart"/>
      <w:r w:rsidRPr="00134B8F">
        <w:rPr>
          <w:lang w:eastAsia="ja-JP"/>
        </w:rPr>
        <w:t>PyQt</w:t>
      </w:r>
      <w:proofErr w:type="spellEnd"/>
      <w:r w:rsidRPr="00134B8F">
        <w:rPr>
          <w:lang w:eastAsia="ja-JP"/>
        </w:rPr>
        <w:t xml:space="preserve">, a python based GUI builder to design the user interface. </w:t>
      </w:r>
    </w:p>
    <w:p w:rsidR="003C74ED" w:rsidRPr="00134B8F" w:rsidRDefault="003C74ED" w:rsidP="003C74ED">
      <w:pPr>
        <w:rPr>
          <w:lang w:eastAsia="ja-JP"/>
        </w:rPr>
      </w:pPr>
      <w:r w:rsidRPr="008C79E9">
        <w:rPr>
          <w:b/>
          <w:lang w:eastAsia="ja-JP"/>
          <w:rPrChange w:id="2" w:author="Author">
            <w:rPr>
              <w:lang w:eastAsia="ja-JP"/>
            </w:rPr>
          </w:rPrChange>
        </w:rPr>
        <w:t>Instrument Microcontrollers</w:t>
      </w:r>
      <w:ins w:id="3" w:author="Author">
        <w:r>
          <w:rPr>
            <w:lang w:eastAsia="ja-JP"/>
          </w:rPr>
          <w:t xml:space="preserve"> (a new section)</w:t>
        </w:r>
      </w:ins>
    </w:p>
    <w:p w:rsidR="003C74ED" w:rsidRPr="00134B8F" w:rsidRDefault="003C74ED" w:rsidP="003C74ED">
      <w:pPr>
        <w:rPr>
          <w:lang w:eastAsia="ja-JP"/>
        </w:rPr>
      </w:pPr>
      <w:r w:rsidRPr="00134B8F">
        <w:rPr>
          <w:lang w:eastAsia="ja-JP"/>
        </w:rPr>
        <w:t xml:space="preserve">Since the team will build four different instruments, at least </w:t>
      </w:r>
      <w:r>
        <w:rPr>
          <w:lang w:eastAsia="ja-JP"/>
        </w:rPr>
        <w:t>two</w:t>
      </w:r>
      <w:r w:rsidRPr="00134B8F">
        <w:rPr>
          <w:lang w:eastAsia="ja-JP"/>
        </w:rPr>
        <w:t xml:space="preserve"> different microcontrollers will </w:t>
      </w:r>
      <w:r w:rsidRPr="00134B8F">
        <w:rPr>
          <w:lang w:eastAsia="ja-JP"/>
        </w:rPr>
        <w:lastRenderedPageBreak/>
        <w:t>be used. As mentioned previously, since the load on the microcontrollers will be relatively low the choice will only be based on educational factors. The team has consider</w:t>
      </w:r>
      <w:r>
        <w:rPr>
          <w:lang w:eastAsia="ja-JP"/>
        </w:rPr>
        <w:t>e</w:t>
      </w:r>
      <w:r w:rsidRPr="00134B8F">
        <w:rPr>
          <w:lang w:eastAsia="ja-JP"/>
        </w:rPr>
        <w:t>d the following microcontrollers for the instruments</w:t>
      </w:r>
      <w:r>
        <w:rPr>
          <w:lang w:eastAsia="ja-JP"/>
        </w:rPr>
        <w:t>.</w:t>
      </w:r>
    </w:p>
    <w:p w:rsidR="003C74ED" w:rsidRDefault="003C74ED" w:rsidP="003C74ED">
      <w:pPr>
        <w:rPr>
          <w:u w:val="single"/>
          <w:lang w:eastAsia="ja-JP"/>
        </w:rPr>
      </w:pPr>
      <w:r w:rsidRPr="00847667">
        <w:rPr>
          <w:b/>
          <w:lang w:eastAsia="ja-JP"/>
        </w:rPr>
        <w:t>ATmega328P (Arduino Uno</w:t>
      </w:r>
      <w:r w:rsidRPr="00847667">
        <w:rPr>
          <w:u w:val="single"/>
          <w:lang w:eastAsia="ja-JP"/>
        </w:rPr>
        <w:t>)</w:t>
      </w:r>
    </w:p>
    <w:p w:rsidR="003C74ED" w:rsidRDefault="003C74ED" w:rsidP="003C74ED">
      <w:pPr>
        <w:rPr>
          <w:lang w:eastAsia="ja-JP"/>
        </w:rPr>
      </w:pPr>
      <w:r w:rsidRPr="00134B8F">
        <w:rPr>
          <w:lang w:eastAsia="ja-JP"/>
        </w:rPr>
        <w:t xml:space="preserve">The ATmega328P is the microcontroller used in the Arduino Uno platform. Arduino is an open-source platform consisting of both hardware and software. The hardware is based around the </w:t>
      </w:r>
      <w:proofErr w:type="spellStart"/>
      <w:r w:rsidRPr="00134B8F">
        <w:rPr>
          <w:lang w:eastAsia="ja-JP"/>
        </w:rPr>
        <w:t>ATmega</w:t>
      </w:r>
      <w:proofErr w:type="spellEnd"/>
      <w:r w:rsidRPr="00134B8F">
        <w:rPr>
          <w:lang w:eastAsia="ja-JP"/>
        </w:rPr>
        <w:t xml:space="preserve"> 8-bit microcontroller which is flashed with the Arduino bootloader, allowing Arduino programs, known as sketches to run on the microcontroller [3]. Arduinos can be used to program simple tasks as well as more complex ones with relative ease, thanks to the Arduino language</w:t>
      </w:r>
      <w:r>
        <w:rPr>
          <w:lang w:eastAsia="ja-JP"/>
        </w:rPr>
        <w:t xml:space="preserve"> which is a </w:t>
      </w:r>
      <w:r w:rsidRPr="00134B8F">
        <w:rPr>
          <w:lang w:eastAsia="ja-JP"/>
        </w:rPr>
        <w:t>simplified version of C++. Arduino also has vast online support and many libraries for various peripheral devices</w:t>
      </w:r>
      <w:r>
        <w:rPr>
          <w:lang w:eastAsia="ja-JP"/>
        </w:rPr>
        <w:t xml:space="preserve"> </w:t>
      </w:r>
      <w:r w:rsidRPr="00134B8F">
        <w:rPr>
          <w:lang w:eastAsia="ja-JP"/>
        </w:rPr>
        <w:t>have been written for it, allowing fast</w:t>
      </w:r>
      <w:r>
        <w:rPr>
          <w:lang w:eastAsia="ja-JP"/>
        </w:rPr>
        <w:t>er</w:t>
      </w:r>
      <w:r w:rsidRPr="00134B8F">
        <w:rPr>
          <w:lang w:eastAsia="ja-JP"/>
        </w:rPr>
        <w:t xml:space="preserve"> development. The ATmega328P consists of 14 digital IO pins, 6 analogue pins, SPI/I2C/USART as well as other standard peripherals such as timers and interrupts [4]. It also interface</w:t>
      </w:r>
      <w:r>
        <w:rPr>
          <w:lang w:eastAsia="ja-JP"/>
        </w:rPr>
        <w:t>s</w:t>
      </w:r>
      <w:r w:rsidRPr="00134B8F">
        <w:rPr>
          <w:lang w:eastAsia="ja-JP"/>
        </w:rPr>
        <w:t xml:space="preserve"> with USB/</w:t>
      </w:r>
      <w:proofErr w:type="spellStart"/>
      <w:r w:rsidRPr="00134B8F">
        <w:rPr>
          <w:lang w:eastAsia="ja-JP"/>
        </w:rPr>
        <w:t>WiFi</w:t>
      </w:r>
      <w:proofErr w:type="spellEnd"/>
      <w:r w:rsidRPr="00134B8F">
        <w:rPr>
          <w:lang w:eastAsia="ja-JP"/>
        </w:rPr>
        <w:t xml:space="preserve">/Bluetooth and </w:t>
      </w:r>
      <w:proofErr w:type="spellStart"/>
      <w:r w:rsidRPr="00134B8F">
        <w:rPr>
          <w:lang w:eastAsia="ja-JP"/>
        </w:rPr>
        <w:t>XBee</w:t>
      </w:r>
      <w:proofErr w:type="spellEnd"/>
      <w:r w:rsidRPr="00134B8F">
        <w:rPr>
          <w:lang w:eastAsia="ja-JP"/>
        </w:rPr>
        <w:t xml:space="preserve"> to name a few. This gives the team flexibility when developing the instruments. In order to customise the Arduino board to include various other integrated circuits needed for the instruments as well as to make it as professional as possible, a breakout board for the ATmega328P was made. The Arduino bootloader was then flashed onto it to allow the team to upload Arduino sketches. </w:t>
      </w:r>
    </w:p>
    <w:p w:rsidR="003C74ED" w:rsidRPr="00134B8F" w:rsidRDefault="003C74ED" w:rsidP="003C74ED">
      <w:pPr>
        <w:rPr>
          <w:lang w:eastAsia="ja-JP"/>
        </w:rPr>
      </w:pPr>
      <w:r w:rsidRPr="00134B8F">
        <w:rPr>
          <w:lang w:eastAsia="ja-JP"/>
        </w:rPr>
        <w:t>A prototype board was first developed</w:t>
      </w:r>
      <w:r>
        <w:rPr>
          <w:lang w:eastAsia="ja-JP"/>
        </w:rPr>
        <w:t xml:space="preserve"> which</w:t>
      </w:r>
      <w:r w:rsidRPr="00134B8F">
        <w:rPr>
          <w:lang w:eastAsia="ja-JP"/>
        </w:rPr>
        <w:t xml:space="preserve"> include</w:t>
      </w:r>
      <w:r>
        <w:rPr>
          <w:lang w:eastAsia="ja-JP"/>
        </w:rPr>
        <w:t>d</w:t>
      </w:r>
      <w:r w:rsidRPr="00134B8F">
        <w:rPr>
          <w:lang w:eastAsia="ja-JP"/>
        </w:rPr>
        <w:t xml:space="preserve"> USB to UART FTDI chip which allows the user to upload sketches directly from a PC through USB without any additional external components as well as allowing the Arduino to transmit back to the serial monitor on the PC. Moreover SPI, I2C as well as all the digital and analogue pins have been broken out. Schematic and layout diagrams can be found in </w:t>
      </w:r>
      <w:r w:rsidRPr="008C79E9">
        <w:rPr>
          <w:highlight w:val="yellow"/>
          <w:lang w:eastAsia="ja-JP"/>
          <w:rPrChange w:id="4" w:author="Author">
            <w:rPr>
              <w:lang w:eastAsia="ja-JP"/>
            </w:rPr>
          </w:rPrChange>
        </w:rPr>
        <w:t>APPENDIX X</w:t>
      </w:r>
      <w:r w:rsidRPr="00134B8F">
        <w:rPr>
          <w:lang w:eastAsia="ja-JP"/>
        </w:rPr>
        <w:t xml:space="preserve">, pictures of the final design can be found below in figure 1.1. The prototype was designed by looking at existing ATmega328 circuits as well as reading the datasheets and application notes of the various components used [5][6][7][8]. The prototype was tested and found to be working as expected. The next step will be to expand the board by adding other integrated circuits and components needed for each instrument. </w:t>
      </w:r>
    </w:p>
    <w:p w:rsidR="003C74ED" w:rsidRPr="00134B8F" w:rsidRDefault="003C74ED" w:rsidP="003C74ED">
      <w:pPr>
        <w:rPr>
          <w:lang w:eastAsia="ja-JP"/>
        </w:rPr>
      </w:pPr>
      <w:r>
        <w:rPr>
          <w:noProof/>
        </w:rPr>
        <w:lastRenderedPageBreak/>
        <w:drawing>
          <wp:inline distT="0" distB="0" distL="0" distR="0" wp14:anchorId="7998A730" wp14:editId="7052E88D">
            <wp:extent cx="2730500" cy="2322830"/>
            <wp:effectExtent l="0" t="0" r="0" b="1270"/>
            <wp:docPr id="372" name="image4.jpg"/>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5"/>
                    <a:srcRect l="7385" t="23077" r="9068" b="23615"/>
                    <a:stretch>
                      <a:fillRect/>
                    </a:stretch>
                  </pic:blipFill>
                  <pic:spPr>
                    <a:xfrm>
                      <a:off x="0" y="0"/>
                      <a:ext cx="2730500" cy="2322830"/>
                    </a:xfrm>
                    <a:prstGeom prst="rect">
                      <a:avLst/>
                    </a:prstGeom>
                    <a:ln/>
                  </pic:spPr>
                </pic:pic>
              </a:graphicData>
            </a:graphic>
          </wp:inline>
        </w:drawing>
      </w:r>
      <w:bookmarkStart w:id="5" w:name="_GoBack"/>
      <w:r>
        <w:rPr>
          <w:noProof/>
        </w:rPr>
        <w:drawing>
          <wp:inline distT="0" distB="0" distL="0" distR="0" wp14:anchorId="37B05CD6" wp14:editId="03E66213">
            <wp:extent cx="2023732" cy="2925045"/>
            <wp:effectExtent l="6350" t="0" r="2540" b="2540"/>
            <wp:docPr id="373"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6"/>
                    <a:srcRect/>
                    <a:stretch>
                      <a:fillRect/>
                    </a:stretch>
                  </pic:blipFill>
                  <pic:spPr>
                    <a:xfrm rot="16200000">
                      <a:off x="0" y="0"/>
                      <a:ext cx="2027759" cy="2930866"/>
                    </a:xfrm>
                    <a:prstGeom prst="rect">
                      <a:avLst/>
                    </a:prstGeom>
                    <a:ln/>
                  </pic:spPr>
                </pic:pic>
              </a:graphicData>
            </a:graphic>
          </wp:inline>
        </w:drawing>
      </w:r>
      <w:bookmarkEnd w:id="5"/>
    </w:p>
    <w:p w:rsidR="003C74ED" w:rsidRPr="00134B8F" w:rsidRDefault="003C74ED" w:rsidP="003C74ED">
      <w:pPr>
        <w:jc w:val="center"/>
        <w:rPr>
          <w:lang w:eastAsia="ja-JP"/>
        </w:rPr>
      </w:pPr>
      <w:r>
        <w:rPr>
          <w:lang w:eastAsia="ja-JP"/>
        </w:rPr>
        <w:t>Figure 1.1: ATmega328P breakout</w:t>
      </w:r>
    </w:p>
    <w:p w:rsidR="003C74ED" w:rsidRDefault="003C74ED" w:rsidP="003C74ED">
      <w:pPr>
        <w:rPr>
          <w:lang w:eastAsia="ja-JP"/>
        </w:rPr>
      </w:pPr>
      <w:r>
        <w:rPr>
          <w:b/>
          <w:lang w:eastAsia="ja-JP"/>
        </w:rPr>
        <w:t xml:space="preserve">National Instruments’ </w:t>
      </w:r>
      <w:proofErr w:type="spellStart"/>
      <w:r w:rsidRPr="00847667">
        <w:rPr>
          <w:b/>
          <w:lang w:eastAsia="ja-JP"/>
        </w:rPr>
        <w:t>MyR</w:t>
      </w:r>
      <w:r>
        <w:rPr>
          <w:b/>
          <w:lang w:eastAsia="ja-JP"/>
        </w:rPr>
        <w:t>IO</w:t>
      </w:r>
      <w:proofErr w:type="spellEnd"/>
      <w:r w:rsidRPr="00134B8F">
        <w:rPr>
          <w:lang w:eastAsia="ja-JP"/>
        </w:rPr>
        <w:t xml:space="preserve"> </w:t>
      </w:r>
    </w:p>
    <w:p w:rsidR="003C74ED" w:rsidRPr="00134B8F" w:rsidRDefault="003C74ED" w:rsidP="003C74ED">
      <w:pPr>
        <w:rPr>
          <w:lang w:eastAsia="ja-JP"/>
        </w:rPr>
      </w:pPr>
      <w:r w:rsidRPr="00134B8F">
        <w:rPr>
          <w:lang w:eastAsia="ja-JP"/>
        </w:rPr>
        <w:t xml:space="preserve">The </w:t>
      </w:r>
      <w:proofErr w:type="spellStart"/>
      <w:r w:rsidRPr="00134B8F">
        <w:rPr>
          <w:lang w:eastAsia="ja-JP"/>
        </w:rPr>
        <w:t>MyRio</w:t>
      </w:r>
      <w:proofErr w:type="spellEnd"/>
      <w:r w:rsidRPr="00134B8F">
        <w:rPr>
          <w:lang w:eastAsia="ja-JP"/>
        </w:rPr>
        <w:t xml:space="preserve"> is an ‘Embedded Device’ [9] developed by National Instruments. It consists of digital IO pins as well as analogue pins. It includes a Xilinx FPGA as well as a dual core ARM A9 processor. It can be programmed using both Labview as well as C [9]. The </w:t>
      </w:r>
      <w:proofErr w:type="spellStart"/>
      <w:r w:rsidRPr="00134B8F">
        <w:rPr>
          <w:lang w:eastAsia="ja-JP"/>
        </w:rPr>
        <w:t>MyRio</w:t>
      </w:r>
      <w:proofErr w:type="spellEnd"/>
      <w:r w:rsidRPr="00134B8F">
        <w:rPr>
          <w:lang w:eastAsia="ja-JP"/>
        </w:rPr>
        <w:t xml:space="preserve"> is also compatible with </w:t>
      </w:r>
      <w:proofErr w:type="spellStart"/>
      <w:r w:rsidRPr="00134B8F">
        <w:rPr>
          <w:lang w:eastAsia="ja-JP"/>
        </w:rPr>
        <w:t>WiFi</w:t>
      </w:r>
      <w:proofErr w:type="spellEnd"/>
      <w:r w:rsidRPr="00134B8F">
        <w:rPr>
          <w:lang w:eastAsia="ja-JP"/>
        </w:rPr>
        <w:t xml:space="preserve"> and Bluetooth standards and has all the peripherals which can be found on the ATmega328. The team has decided to use the </w:t>
      </w:r>
      <w:proofErr w:type="spellStart"/>
      <w:r w:rsidRPr="00134B8F">
        <w:rPr>
          <w:lang w:eastAsia="ja-JP"/>
        </w:rPr>
        <w:t>MyRio</w:t>
      </w:r>
      <w:proofErr w:type="spellEnd"/>
      <w:r w:rsidRPr="00134B8F">
        <w:rPr>
          <w:lang w:eastAsia="ja-JP"/>
        </w:rPr>
        <w:t xml:space="preserve"> as the main driver for the xylophone. The reason for using </w:t>
      </w:r>
      <w:proofErr w:type="spellStart"/>
      <w:r w:rsidRPr="00134B8F">
        <w:rPr>
          <w:lang w:eastAsia="ja-JP"/>
        </w:rPr>
        <w:t>MyRio</w:t>
      </w:r>
      <w:proofErr w:type="spellEnd"/>
      <w:r w:rsidRPr="00134B8F">
        <w:rPr>
          <w:lang w:eastAsia="ja-JP"/>
        </w:rPr>
        <w:t xml:space="preserve"> in </w:t>
      </w:r>
      <w:r>
        <w:rPr>
          <w:lang w:eastAsia="ja-JP"/>
        </w:rPr>
        <w:t>the</w:t>
      </w:r>
      <w:r w:rsidRPr="00134B8F">
        <w:rPr>
          <w:lang w:eastAsia="ja-JP"/>
        </w:rPr>
        <w:t xml:space="preserve"> project is purely educational </w:t>
      </w:r>
      <w:r>
        <w:rPr>
          <w:lang w:eastAsia="ja-JP"/>
        </w:rPr>
        <w:t>a</w:t>
      </w:r>
      <w:r w:rsidRPr="00134B8F">
        <w:rPr>
          <w:lang w:eastAsia="ja-JP"/>
        </w:rPr>
        <w:t xml:space="preserve">s the team doesn’t have any previous experience with </w:t>
      </w:r>
      <w:proofErr w:type="spellStart"/>
      <w:r w:rsidRPr="00134B8F">
        <w:rPr>
          <w:lang w:eastAsia="ja-JP"/>
        </w:rPr>
        <w:t>MyRio</w:t>
      </w:r>
      <w:proofErr w:type="spellEnd"/>
      <w:r w:rsidRPr="00134B8F">
        <w:rPr>
          <w:lang w:eastAsia="ja-JP"/>
        </w:rPr>
        <w:t xml:space="preserve"> and only limited experience using Lab</w:t>
      </w:r>
      <w:r>
        <w:rPr>
          <w:lang w:eastAsia="ja-JP"/>
        </w:rPr>
        <w:t>VIEW</w:t>
      </w:r>
      <w:r w:rsidRPr="00134B8F">
        <w:rPr>
          <w:lang w:eastAsia="ja-JP"/>
        </w:rPr>
        <w:t xml:space="preserve"> it was seen as an opportunity </w:t>
      </w:r>
      <w:r>
        <w:rPr>
          <w:lang w:eastAsia="ja-JP"/>
        </w:rPr>
        <w:t xml:space="preserve">become familiar with an </w:t>
      </w:r>
      <w:r w:rsidRPr="00134B8F">
        <w:rPr>
          <w:lang w:eastAsia="ja-JP"/>
        </w:rPr>
        <w:t xml:space="preserve">industry standard </w:t>
      </w:r>
      <w:r>
        <w:rPr>
          <w:lang w:eastAsia="ja-JP"/>
        </w:rPr>
        <w:t>software suite used by</w:t>
      </w:r>
      <w:r w:rsidRPr="00134B8F">
        <w:rPr>
          <w:lang w:eastAsia="ja-JP"/>
        </w:rPr>
        <w:t xml:space="preserve"> many engineering firms</w:t>
      </w:r>
      <w:r>
        <w:rPr>
          <w:lang w:eastAsia="ja-JP"/>
        </w:rPr>
        <w:t>.</w:t>
      </w:r>
      <w:r w:rsidRPr="00134B8F">
        <w:rPr>
          <w:lang w:eastAsia="ja-JP"/>
        </w:rPr>
        <w:t xml:space="preserve"> </w:t>
      </w:r>
    </w:p>
    <w:p w:rsidR="003C74ED" w:rsidRDefault="003C74ED" w:rsidP="003C74ED">
      <w:pPr>
        <w:rPr>
          <w:ins w:id="6" w:author="Author"/>
          <w:lang w:eastAsia="ja-JP"/>
        </w:rPr>
      </w:pPr>
      <w:r w:rsidRPr="00134B8F">
        <w:rPr>
          <w:lang w:eastAsia="ja-JP"/>
        </w:rPr>
        <w:t>NUCLEO-F303K8</w:t>
      </w:r>
    </w:p>
    <w:p w:rsidR="003C74ED" w:rsidRPr="00134B8F" w:rsidRDefault="003C74ED" w:rsidP="003C74ED">
      <w:pPr>
        <w:rPr>
          <w:lang w:eastAsia="ja-JP"/>
        </w:rPr>
      </w:pPr>
      <w:del w:id="7" w:author="Author">
        <w:r w:rsidRPr="00134B8F" w:rsidDel="00B9668F">
          <w:rPr>
            <w:lang w:eastAsia="ja-JP"/>
          </w:rPr>
          <w:delText xml:space="preserve"> – </w:delText>
        </w:r>
      </w:del>
      <w:r w:rsidRPr="00134B8F">
        <w:rPr>
          <w:lang w:eastAsia="ja-JP"/>
        </w:rPr>
        <w:t>T</w:t>
      </w:r>
      <w:r>
        <w:rPr>
          <w:lang w:eastAsia="ja-JP"/>
        </w:rPr>
        <w:t xml:space="preserve">he </w:t>
      </w:r>
      <w:proofErr w:type="spellStart"/>
      <w:r>
        <w:rPr>
          <w:lang w:eastAsia="ja-JP"/>
        </w:rPr>
        <w:t>Nucleo</w:t>
      </w:r>
      <w:proofErr w:type="spellEnd"/>
      <w:r>
        <w:rPr>
          <w:lang w:eastAsia="ja-JP"/>
        </w:rPr>
        <w:t xml:space="preserve"> board developed by STMicroelectronics </w:t>
      </w:r>
      <w:r w:rsidRPr="00134B8F">
        <w:rPr>
          <w:lang w:eastAsia="ja-JP"/>
        </w:rPr>
        <w:t>is a breakout board for the ARM Cortex-M4 microcontroller. It can be programmed in both C and C++ (</w:t>
      </w:r>
      <w:proofErr w:type="spellStart"/>
      <w:r w:rsidRPr="00134B8F">
        <w:rPr>
          <w:lang w:eastAsia="ja-JP"/>
        </w:rPr>
        <w:t>mbed</w:t>
      </w:r>
      <w:proofErr w:type="spellEnd"/>
      <w:r w:rsidRPr="00134B8F">
        <w:rPr>
          <w:lang w:eastAsia="ja-JP"/>
        </w:rPr>
        <w:t>) [10] although the team will use C in conjunction with ST’s hardware abstraction layer (HAL) to program it. This 32-bit microcontroller has replaced the PIC18 used by the University</w:t>
      </w:r>
      <w:r>
        <w:rPr>
          <w:lang w:eastAsia="ja-JP"/>
        </w:rPr>
        <w:t xml:space="preserve"> of Manchester</w:t>
      </w:r>
      <w:r w:rsidRPr="00134B8F">
        <w:rPr>
          <w:lang w:eastAsia="ja-JP"/>
        </w:rPr>
        <w:t xml:space="preserve"> to teach students about microcontrollers. It is an extremely powerful 32-bit microcontroller with a vast range of peripherals. ARM has become an industry standard for microcontroller and microprocessors and the main reason the team chose this microcontroller once again purely academic. In the past team members have used the Teensy microcontroller, which is an ARM Cortex-M4 based platform compatible with Arduino. However, the team has limited, to almost no experience using </w:t>
      </w:r>
      <w:proofErr w:type="spellStart"/>
      <w:r w:rsidRPr="00134B8F">
        <w:rPr>
          <w:lang w:eastAsia="ja-JP"/>
        </w:rPr>
        <w:t>Nucleo</w:t>
      </w:r>
      <w:proofErr w:type="spellEnd"/>
      <w:r w:rsidRPr="00134B8F">
        <w:rPr>
          <w:lang w:eastAsia="ja-JP"/>
        </w:rPr>
        <w:t xml:space="preserve"> boards as well as HAL. This specific </w:t>
      </w:r>
      <w:proofErr w:type="spellStart"/>
      <w:r w:rsidRPr="00134B8F">
        <w:rPr>
          <w:lang w:eastAsia="ja-JP"/>
        </w:rPr>
        <w:t>Nucleo</w:t>
      </w:r>
      <w:proofErr w:type="spellEnd"/>
      <w:r w:rsidRPr="00134B8F">
        <w:rPr>
          <w:lang w:eastAsia="ja-JP"/>
        </w:rPr>
        <w:t xml:space="preserve"> board is the smallest one made by ST and is </w:t>
      </w:r>
      <w:r>
        <w:rPr>
          <w:lang w:eastAsia="ja-JP"/>
        </w:rPr>
        <w:t>suitable for use on a project like this</w:t>
      </w:r>
      <w:r w:rsidRPr="00134B8F">
        <w:rPr>
          <w:lang w:eastAsia="ja-JP"/>
        </w:rPr>
        <w:t xml:space="preserve">. Moreover, the design of the board means that a PCB can be designed to fit the </w:t>
      </w:r>
      <w:proofErr w:type="spellStart"/>
      <w:r w:rsidRPr="00134B8F">
        <w:rPr>
          <w:lang w:eastAsia="ja-JP"/>
        </w:rPr>
        <w:t>Nucleo</w:t>
      </w:r>
      <w:proofErr w:type="spellEnd"/>
      <w:r w:rsidRPr="00134B8F">
        <w:rPr>
          <w:lang w:eastAsia="ja-JP"/>
        </w:rPr>
        <w:t xml:space="preserve"> board as well as any other IC or peripheral devices needed to drive the instrument.</w:t>
      </w:r>
    </w:p>
    <w:p w:rsidR="003C74ED" w:rsidRPr="00134B8F" w:rsidRDefault="003C74ED" w:rsidP="003C74ED">
      <w:pPr>
        <w:rPr>
          <w:lang w:eastAsia="ja-JP"/>
        </w:rPr>
      </w:pPr>
      <w:r w:rsidRPr="00134B8F">
        <w:rPr>
          <w:lang w:eastAsia="ja-JP"/>
        </w:rPr>
        <w:lastRenderedPageBreak/>
        <w:t>High Level Overview</w:t>
      </w:r>
    </w:p>
    <w:p w:rsidR="003C74ED" w:rsidRPr="00134B8F" w:rsidRDefault="003C74ED" w:rsidP="003C74ED">
      <w:pPr>
        <w:rPr>
          <w:lang w:eastAsia="ja-JP"/>
        </w:rPr>
      </w:pPr>
      <w:r w:rsidRPr="00134B8F">
        <w:rPr>
          <w:lang w:eastAsia="ja-JP"/>
        </w:rPr>
        <w:t xml:space="preserve"> </w:t>
      </w:r>
      <w:r>
        <w:rPr>
          <w:noProof/>
        </w:rPr>
        <mc:AlternateContent>
          <mc:Choice Requires="wpg">
            <w:drawing>
              <wp:inline distT="0" distB="0" distL="0" distR="0" wp14:anchorId="384D2EB2" wp14:editId="04053A8F">
                <wp:extent cx="5149970" cy="2794959"/>
                <wp:effectExtent l="0" t="0" r="12700" b="0"/>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9970" cy="2794959"/>
                          <a:chOff x="0" y="0"/>
                          <a:chExt cx="54859" cy="30106"/>
                        </a:xfrm>
                      </wpg:grpSpPr>
                      <wpg:grpSp>
                        <wpg:cNvPr id="347" name="Group 4"/>
                        <wpg:cNvGrpSpPr>
                          <a:grpSpLocks/>
                        </wpg:cNvGrpSpPr>
                        <wpg:grpSpPr bwMode="auto">
                          <a:xfrm>
                            <a:off x="0" y="0"/>
                            <a:ext cx="54859" cy="30106"/>
                            <a:chOff x="0" y="0"/>
                            <a:chExt cx="54859" cy="30106"/>
                          </a:xfrm>
                        </wpg:grpSpPr>
                        <wps:wsp>
                          <wps:cNvPr id="348" name="Rectangle 5"/>
                          <wps:cNvSpPr>
                            <a:spLocks noChangeArrowheads="1"/>
                          </wps:cNvSpPr>
                          <wps:spPr bwMode="auto">
                            <a:xfrm>
                              <a:off x="0" y="0"/>
                              <a:ext cx="52794" cy="30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49" name="Freeform 6"/>
                          <wps:cNvSpPr>
                            <a:spLocks/>
                          </wps:cNvSpPr>
                          <wps:spPr bwMode="auto">
                            <a:xfrm>
                              <a:off x="27361" y="5662"/>
                              <a:ext cx="8231" cy="2502"/>
                            </a:xfrm>
                            <a:custGeom>
                              <a:avLst/>
                              <a:gdLst>
                                <a:gd name="T0" fmla="*/ 0 w 120000"/>
                                <a:gd name="T1" fmla="*/ 120000 h 120000"/>
                                <a:gd name="T2" fmla="*/ 120000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120000"/>
                                  </a:moveTo>
                                  <a:lnTo>
                                    <a:pt x="120000" y="0"/>
                                  </a:lnTo>
                                </a:path>
                              </a:pathLst>
                            </a:custGeom>
                            <a:noFill/>
                            <a:ln w="12700">
                              <a:solidFill>
                                <a:srgbClr val="345A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0" name="Freeform 7"/>
                          <wps:cNvSpPr>
                            <a:spLocks/>
                          </wps:cNvSpPr>
                          <wps:spPr bwMode="auto">
                            <a:xfrm>
                              <a:off x="17583" y="6295"/>
                              <a:ext cx="9778" cy="1869"/>
                            </a:xfrm>
                            <a:custGeom>
                              <a:avLst/>
                              <a:gdLst>
                                <a:gd name="T0" fmla="*/ 120000 w 120000"/>
                                <a:gd name="T1" fmla="*/ 120000 h 120000"/>
                                <a:gd name="T2" fmla="*/ 0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120000" y="120000"/>
                                  </a:moveTo>
                                  <a:lnTo>
                                    <a:pt x="0" y="0"/>
                                  </a:lnTo>
                                </a:path>
                              </a:pathLst>
                            </a:custGeom>
                            <a:noFill/>
                            <a:ln w="12700">
                              <a:solidFill>
                                <a:srgbClr val="345A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1" name="Freeform 8"/>
                          <wps:cNvSpPr>
                            <a:spLocks/>
                          </wps:cNvSpPr>
                          <wps:spPr bwMode="auto">
                            <a:xfrm>
                              <a:off x="27361" y="8164"/>
                              <a:ext cx="22801" cy="12158"/>
                            </a:xfrm>
                            <a:custGeom>
                              <a:avLst/>
                              <a:gdLst>
                                <a:gd name="T0" fmla="*/ 0 w 120000"/>
                                <a:gd name="T1" fmla="*/ 0 h 120000"/>
                                <a:gd name="T2" fmla="*/ 0 w 120000"/>
                                <a:gd name="T3" fmla="*/ 110265 h 120000"/>
                                <a:gd name="T4" fmla="*/ 120000 w 120000"/>
                                <a:gd name="T5" fmla="*/ 110265 h 120000"/>
                                <a:gd name="T6" fmla="*/ 120000 w 120000"/>
                                <a:gd name="T7" fmla="*/ 120000 h 120000"/>
                                <a:gd name="T8" fmla="*/ 0 w 120000"/>
                                <a:gd name="T9" fmla="*/ 0 h 120000"/>
                                <a:gd name="T10" fmla="*/ 120000 w 120000"/>
                                <a:gd name="T11" fmla="*/ 120000 h 120000"/>
                              </a:gdLst>
                              <a:ahLst/>
                              <a:cxnLst>
                                <a:cxn ang="0">
                                  <a:pos x="T0" y="T1"/>
                                </a:cxn>
                                <a:cxn ang="0">
                                  <a:pos x="T2" y="T3"/>
                                </a:cxn>
                                <a:cxn ang="0">
                                  <a:pos x="T4" y="T5"/>
                                </a:cxn>
                                <a:cxn ang="0">
                                  <a:pos x="T6" y="T7"/>
                                </a:cxn>
                              </a:cxnLst>
                              <a:rect l="T8" t="T9" r="T10" b="T11"/>
                              <a:pathLst>
                                <a:path w="120000" h="120000" extrusionOk="0">
                                  <a:moveTo>
                                    <a:pt x="0" y="0"/>
                                  </a:moveTo>
                                  <a:lnTo>
                                    <a:pt x="0" y="110265"/>
                                  </a:lnTo>
                                  <a:lnTo>
                                    <a:pt x="120000" y="110265"/>
                                  </a:lnTo>
                                  <a:lnTo>
                                    <a:pt x="120000" y="120000"/>
                                  </a:lnTo>
                                </a:path>
                              </a:pathLst>
                            </a:custGeom>
                            <a:noFill/>
                            <a:ln w="12700">
                              <a:solidFill>
                                <a:srgbClr val="345A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2" name="Freeform 9"/>
                          <wps:cNvSpPr>
                            <a:spLocks/>
                          </wps:cNvSpPr>
                          <wps:spPr bwMode="auto">
                            <a:xfrm>
                              <a:off x="27361" y="8164"/>
                              <a:ext cx="11366" cy="12158"/>
                            </a:xfrm>
                            <a:custGeom>
                              <a:avLst/>
                              <a:gdLst>
                                <a:gd name="T0" fmla="*/ 0 w 120000"/>
                                <a:gd name="T1" fmla="*/ 0 h 120000"/>
                                <a:gd name="T2" fmla="*/ 0 w 120000"/>
                                <a:gd name="T3" fmla="*/ 110265 h 120000"/>
                                <a:gd name="T4" fmla="*/ 120000 w 120000"/>
                                <a:gd name="T5" fmla="*/ 110265 h 120000"/>
                                <a:gd name="T6" fmla="*/ 120000 w 120000"/>
                                <a:gd name="T7" fmla="*/ 120000 h 120000"/>
                                <a:gd name="T8" fmla="*/ 0 w 120000"/>
                                <a:gd name="T9" fmla="*/ 0 h 120000"/>
                                <a:gd name="T10" fmla="*/ 120000 w 120000"/>
                                <a:gd name="T11" fmla="*/ 120000 h 120000"/>
                              </a:gdLst>
                              <a:ahLst/>
                              <a:cxnLst>
                                <a:cxn ang="0">
                                  <a:pos x="T0" y="T1"/>
                                </a:cxn>
                                <a:cxn ang="0">
                                  <a:pos x="T2" y="T3"/>
                                </a:cxn>
                                <a:cxn ang="0">
                                  <a:pos x="T4" y="T5"/>
                                </a:cxn>
                                <a:cxn ang="0">
                                  <a:pos x="T6" y="T7"/>
                                </a:cxn>
                              </a:cxnLst>
                              <a:rect l="T8" t="T9" r="T10" b="T11"/>
                              <a:pathLst>
                                <a:path w="120000" h="120000" extrusionOk="0">
                                  <a:moveTo>
                                    <a:pt x="0" y="0"/>
                                  </a:moveTo>
                                  <a:lnTo>
                                    <a:pt x="0" y="110265"/>
                                  </a:lnTo>
                                  <a:lnTo>
                                    <a:pt x="120000" y="110265"/>
                                  </a:lnTo>
                                  <a:lnTo>
                                    <a:pt x="120000" y="120000"/>
                                  </a:lnTo>
                                </a:path>
                              </a:pathLst>
                            </a:custGeom>
                            <a:noFill/>
                            <a:ln w="12700">
                              <a:solidFill>
                                <a:srgbClr val="345A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3" name="Freeform 10"/>
                          <wps:cNvSpPr>
                            <a:spLocks/>
                          </wps:cNvSpPr>
                          <wps:spPr bwMode="auto">
                            <a:xfrm>
                              <a:off x="26904" y="8164"/>
                              <a:ext cx="914" cy="12158"/>
                            </a:xfrm>
                            <a:custGeom>
                              <a:avLst/>
                              <a:gdLst>
                                <a:gd name="T0" fmla="*/ 60000 w 120000"/>
                                <a:gd name="T1" fmla="*/ 0 h 120000"/>
                                <a:gd name="T2" fmla="*/ 60000 w 120000"/>
                                <a:gd name="T3" fmla="*/ 110265 h 120000"/>
                                <a:gd name="T4" fmla="*/ 69232 w 120000"/>
                                <a:gd name="T5" fmla="*/ 110265 h 120000"/>
                                <a:gd name="T6" fmla="*/ 69232 w 120000"/>
                                <a:gd name="T7" fmla="*/ 120000 h 120000"/>
                                <a:gd name="T8" fmla="*/ 0 w 120000"/>
                                <a:gd name="T9" fmla="*/ 0 h 120000"/>
                                <a:gd name="T10" fmla="*/ 120000 w 120000"/>
                                <a:gd name="T11" fmla="*/ 120000 h 120000"/>
                              </a:gdLst>
                              <a:ahLst/>
                              <a:cxnLst>
                                <a:cxn ang="0">
                                  <a:pos x="T0" y="T1"/>
                                </a:cxn>
                                <a:cxn ang="0">
                                  <a:pos x="T2" y="T3"/>
                                </a:cxn>
                                <a:cxn ang="0">
                                  <a:pos x="T4" y="T5"/>
                                </a:cxn>
                                <a:cxn ang="0">
                                  <a:pos x="T6" y="T7"/>
                                </a:cxn>
                              </a:cxnLst>
                              <a:rect l="T8" t="T9" r="T10" b="T11"/>
                              <a:pathLst>
                                <a:path w="120000" h="120000" extrusionOk="0">
                                  <a:moveTo>
                                    <a:pt x="60000" y="0"/>
                                  </a:moveTo>
                                  <a:lnTo>
                                    <a:pt x="60000" y="110265"/>
                                  </a:lnTo>
                                  <a:lnTo>
                                    <a:pt x="69232" y="110265"/>
                                  </a:lnTo>
                                  <a:lnTo>
                                    <a:pt x="69232" y="120000"/>
                                  </a:lnTo>
                                </a:path>
                              </a:pathLst>
                            </a:custGeom>
                            <a:noFill/>
                            <a:ln w="12700">
                              <a:solidFill>
                                <a:srgbClr val="345A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4" name="Freeform 11"/>
                          <wps:cNvSpPr>
                            <a:spLocks/>
                          </wps:cNvSpPr>
                          <wps:spPr bwMode="auto">
                            <a:xfrm>
                              <a:off x="16066" y="8164"/>
                              <a:ext cx="11295" cy="12158"/>
                            </a:xfrm>
                            <a:custGeom>
                              <a:avLst/>
                              <a:gdLst>
                                <a:gd name="T0" fmla="*/ 120000 w 120000"/>
                                <a:gd name="T1" fmla="*/ 0 h 120000"/>
                                <a:gd name="T2" fmla="*/ 120000 w 120000"/>
                                <a:gd name="T3" fmla="*/ 110265 h 120000"/>
                                <a:gd name="T4" fmla="*/ 0 w 120000"/>
                                <a:gd name="T5" fmla="*/ 110265 h 120000"/>
                                <a:gd name="T6" fmla="*/ 0 w 120000"/>
                                <a:gd name="T7" fmla="*/ 120000 h 120000"/>
                                <a:gd name="T8" fmla="*/ 0 w 120000"/>
                                <a:gd name="T9" fmla="*/ 0 h 120000"/>
                                <a:gd name="T10" fmla="*/ 120000 w 120000"/>
                                <a:gd name="T11" fmla="*/ 120000 h 120000"/>
                              </a:gdLst>
                              <a:ahLst/>
                              <a:cxnLst>
                                <a:cxn ang="0">
                                  <a:pos x="T0" y="T1"/>
                                </a:cxn>
                                <a:cxn ang="0">
                                  <a:pos x="T2" y="T3"/>
                                </a:cxn>
                                <a:cxn ang="0">
                                  <a:pos x="T4" y="T5"/>
                                </a:cxn>
                                <a:cxn ang="0">
                                  <a:pos x="T6" y="T7"/>
                                </a:cxn>
                              </a:cxnLst>
                              <a:rect l="T8" t="T9" r="T10" b="T11"/>
                              <a:pathLst>
                                <a:path w="120000" h="120000" extrusionOk="0">
                                  <a:moveTo>
                                    <a:pt x="120000" y="0"/>
                                  </a:moveTo>
                                  <a:lnTo>
                                    <a:pt x="120000" y="110265"/>
                                  </a:lnTo>
                                  <a:lnTo>
                                    <a:pt x="0" y="110265"/>
                                  </a:lnTo>
                                  <a:lnTo>
                                    <a:pt x="0" y="120000"/>
                                  </a:lnTo>
                                </a:path>
                              </a:pathLst>
                            </a:custGeom>
                            <a:noFill/>
                            <a:ln w="12700">
                              <a:solidFill>
                                <a:srgbClr val="345A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5" name="Freeform 12"/>
                          <wps:cNvSpPr>
                            <a:spLocks/>
                          </wps:cNvSpPr>
                          <wps:spPr bwMode="auto">
                            <a:xfrm>
                              <a:off x="4701" y="8164"/>
                              <a:ext cx="22660" cy="12158"/>
                            </a:xfrm>
                            <a:custGeom>
                              <a:avLst/>
                              <a:gdLst>
                                <a:gd name="T0" fmla="*/ 120000 w 120000"/>
                                <a:gd name="T1" fmla="*/ 0 h 120000"/>
                                <a:gd name="T2" fmla="*/ 120000 w 120000"/>
                                <a:gd name="T3" fmla="*/ 110265 h 120000"/>
                                <a:gd name="T4" fmla="*/ 0 w 120000"/>
                                <a:gd name="T5" fmla="*/ 110265 h 120000"/>
                                <a:gd name="T6" fmla="*/ 0 w 120000"/>
                                <a:gd name="T7" fmla="*/ 120000 h 120000"/>
                                <a:gd name="T8" fmla="*/ 0 w 120000"/>
                                <a:gd name="T9" fmla="*/ 0 h 120000"/>
                                <a:gd name="T10" fmla="*/ 120000 w 120000"/>
                                <a:gd name="T11" fmla="*/ 120000 h 120000"/>
                              </a:gdLst>
                              <a:ahLst/>
                              <a:cxnLst>
                                <a:cxn ang="0">
                                  <a:pos x="T0" y="T1"/>
                                </a:cxn>
                                <a:cxn ang="0">
                                  <a:pos x="T2" y="T3"/>
                                </a:cxn>
                                <a:cxn ang="0">
                                  <a:pos x="T4" y="T5"/>
                                </a:cxn>
                                <a:cxn ang="0">
                                  <a:pos x="T6" y="T7"/>
                                </a:cxn>
                              </a:cxnLst>
                              <a:rect l="T8" t="T9" r="T10" b="T11"/>
                              <a:pathLst>
                                <a:path w="120000" h="120000" extrusionOk="0">
                                  <a:moveTo>
                                    <a:pt x="120000" y="0"/>
                                  </a:moveTo>
                                  <a:lnTo>
                                    <a:pt x="120000" y="110265"/>
                                  </a:lnTo>
                                  <a:lnTo>
                                    <a:pt x="0" y="110265"/>
                                  </a:lnTo>
                                  <a:lnTo>
                                    <a:pt x="0" y="120000"/>
                                  </a:lnTo>
                                </a:path>
                              </a:pathLst>
                            </a:custGeom>
                            <a:noFill/>
                            <a:ln w="12700">
                              <a:solidFill>
                                <a:srgbClr val="345A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6" name="Rectangle 13"/>
                          <wps:cNvSpPr>
                            <a:spLocks noChangeArrowheads="1"/>
                          </wps:cNvSpPr>
                          <wps:spPr bwMode="auto">
                            <a:xfrm>
                              <a:off x="22665" y="3467"/>
                              <a:ext cx="9393" cy="4697"/>
                            </a:xfrm>
                            <a:prstGeom prst="rect">
                              <a:avLst/>
                            </a:prstGeom>
                            <a:solidFill>
                              <a:srgbClr val="4372C3"/>
                            </a:solidFill>
                            <a:ln w="12700">
                              <a:solidFill>
                                <a:schemeClr val="lt1">
                                  <a:lumMod val="100000"/>
                                  <a:lumOff val="0"/>
                                </a:schemeClr>
                              </a:solidFill>
                              <a:miter lim="800000"/>
                              <a:headEnd/>
                              <a:tailEnd/>
                            </a:ln>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57" name="Text Box 14"/>
                          <wps:cNvSpPr txBox="1">
                            <a:spLocks noChangeArrowheads="1"/>
                          </wps:cNvSpPr>
                          <wps:spPr bwMode="auto">
                            <a:xfrm>
                              <a:off x="22665" y="3467"/>
                              <a:ext cx="9393" cy="4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13" w:lineRule="auto"/>
                                  <w:jc w:val="center"/>
                                </w:pPr>
                                <w:r>
                                  <w:rPr>
                                    <w:sz w:val="16"/>
                                  </w:rPr>
                                  <w:t>Raspberry PI</w:t>
                                </w:r>
                              </w:p>
                            </w:txbxContent>
                          </wps:txbx>
                          <wps:bodyPr rot="0" vert="horz" wrap="square" lIns="5075" tIns="5075" rIns="5075" bIns="5075" anchor="ctr" anchorCtr="0" upright="1">
                            <a:noAutofit/>
                          </wps:bodyPr>
                        </wps:wsp>
                        <wps:wsp>
                          <wps:cNvPr id="358" name="Rectangle 15"/>
                          <wps:cNvSpPr>
                            <a:spLocks noChangeArrowheads="1"/>
                          </wps:cNvSpPr>
                          <wps:spPr bwMode="auto">
                            <a:xfrm>
                              <a:off x="4" y="20322"/>
                              <a:ext cx="9393" cy="4697"/>
                            </a:xfrm>
                            <a:prstGeom prst="rect">
                              <a:avLst/>
                            </a:prstGeom>
                            <a:solidFill>
                              <a:srgbClr val="4372C3"/>
                            </a:solidFill>
                            <a:ln w="12700">
                              <a:solidFill>
                                <a:schemeClr val="lt1">
                                  <a:lumMod val="100000"/>
                                  <a:lumOff val="0"/>
                                </a:schemeClr>
                              </a:solidFill>
                              <a:miter lim="800000"/>
                              <a:headEnd/>
                              <a:tailEnd/>
                            </a:ln>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59" name="Text Box 16"/>
                          <wps:cNvSpPr txBox="1">
                            <a:spLocks noChangeArrowheads="1"/>
                          </wps:cNvSpPr>
                          <wps:spPr bwMode="auto">
                            <a:xfrm>
                              <a:off x="4" y="20322"/>
                              <a:ext cx="9393" cy="4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13" w:lineRule="auto"/>
                                  <w:jc w:val="center"/>
                                </w:pPr>
                                <w:r>
                                  <w:rPr>
                                    <w:sz w:val="16"/>
                                  </w:rPr>
                                  <w:t>Xylophone</w:t>
                                </w:r>
                              </w:p>
                              <w:p w:rsidR="003C74ED" w:rsidRDefault="003C74ED" w:rsidP="003C74ED">
                                <w:pPr>
                                  <w:spacing w:before="55" w:after="0" w:line="213" w:lineRule="auto"/>
                                  <w:jc w:val="center"/>
                                </w:pPr>
                                <w:proofErr w:type="spellStart"/>
                                <w:r>
                                  <w:rPr>
                                    <w:sz w:val="16"/>
                                  </w:rPr>
                                  <w:t>MyRio</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1</w:t>
                                </w:r>
                              </w:p>
                            </w:txbxContent>
                          </wps:txbx>
                          <wps:bodyPr rot="0" vert="horz" wrap="square" lIns="5075" tIns="5075" rIns="5075" bIns="5075" anchor="ctr" anchorCtr="0" upright="1">
                            <a:noAutofit/>
                          </wps:bodyPr>
                        </wps:wsp>
                        <wps:wsp>
                          <wps:cNvPr id="360" name="Rectangle 17"/>
                          <wps:cNvSpPr>
                            <a:spLocks noChangeArrowheads="1"/>
                          </wps:cNvSpPr>
                          <wps:spPr bwMode="auto">
                            <a:xfrm>
                              <a:off x="11370" y="20322"/>
                              <a:ext cx="9393" cy="4697"/>
                            </a:xfrm>
                            <a:prstGeom prst="rect">
                              <a:avLst/>
                            </a:prstGeom>
                            <a:solidFill>
                              <a:srgbClr val="4372C3"/>
                            </a:solidFill>
                            <a:ln w="12700">
                              <a:solidFill>
                                <a:schemeClr val="lt1">
                                  <a:lumMod val="100000"/>
                                  <a:lumOff val="0"/>
                                </a:schemeClr>
                              </a:solidFill>
                              <a:miter lim="800000"/>
                              <a:headEnd/>
                              <a:tailEnd/>
                            </a:ln>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61" name="Text Box 18"/>
                          <wps:cNvSpPr txBox="1">
                            <a:spLocks noChangeArrowheads="1"/>
                          </wps:cNvSpPr>
                          <wps:spPr bwMode="auto">
                            <a:xfrm>
                              <a:off x="11370" y="20322"/>
                              <a:ext cx="9393" cy="4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13" w:lineRule="auto"/>
                                  <w:jc w:val="center"/>
                                </w:pPr>
                                <w:r>
                                  <w:rPr>
                                    <w:sz w:val="16"/>
                                  </w:rPr>
                                  <w:t>Stepper Motors</w:t>
                                </w:r>
                              </w:p>
                              <w:p w:rsidR="003C74ED" w:rsidRDefault="003C74ED" w:rsidP="003C74ED">
                                <w:pPr>
                                  <w:spacing w:before="55" w:after="0" w:line="213" w:lineRule="auto"/>
                                  <w:jc w:val="center"/>
                                </w:pPr>
                                <w:proofErr w:type="spellStart"/>
                                <w:r>
                                  <w:rPr>
                                    <w:sz w:val="16"/>
                                  </w:rPr>
                                  <w:t>ATmega</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2</w:t>
                                </w:r>
                              </w:p>
                            </w:txbxContent>
                          </wps:txbx>
                          <wps:bodyPr rot="0" vert="horz" wrap="square" lIns="5075" tIns="5075" rIns="5075" bIns="5075" anchor="ctr" anchorCtr="0" upright="1">
                            <a:noAutofit/>
                          </wps:bodyPr>
                        </wps:wsp>
                        <wps:wsp>
                          <wps:cNvPr id="362" name="Rectangle 19"/>
                          <wps:cNvSpPr>
                            <a:spLocks noChangeArrowheads="1"/>
                          </wps:cNvSpPr>
                          <wps:spPr bwMode="auto">
                            <a:xfrm>
                              <a:off x="22735" y="20322"/>
                              <a:ext cx="9393" cy="4697"/>
                            </a:xfrm>
                            <a:prstGeom prst="rect">
                              <a:avLst/>
                            </a:prstGeom>
                            <a:solidFill>
                              <a:srgbClr val="4372C3"/>
                            </a:solidFill>
                            <a:ln w="12700">
                              <a:solidFill>
                                <a:schemeClr val="lt1">
                                  <a:lumMod val="100000"/>
                                  <a:lumOff val="0"/>
                                </a:schemeClr>
                              </a:solidFill>
                              <a:miter lim="800000"/>
                              <a:headEnd/>
                              <a:tailEnd/>
                            </a:ln>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63" name="Text Box 20"/>
                          <wps:cNvSpPr txBox="1">
                            <a:spLocks noChangeArrowheads="1"/>
                          </wps:cNvSpPr>
                          <wps:spPr bwMode="auto">
                            <a:xfrm>
                              <a:off x="22735" y="20322"/>
                              <a:ext cx="9393" cy="4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13" w:lineRule="auto"/>
                                  <w:jc w:val="center"/>
                                </w:pPr>
                                <w:r>
                                  <w:rPr>
                                    <w:sz w:val="16"/>
                                  </w:rPr>
                                  <w:t>Piano</w:t>
                                </w:r>
                              </w:p>
                              <w:p w:rsidR="003C74ED" w:rsidRDefault="003C74ED" w:rsidP="003C74ED">
                                <w:pPr>
                                  <w:spacing w:before="55" w:after="0" w:line="213" w:lineRule="auto"/>
                                  <w:jc w:val="center"/>
                                </w:pPr>
                                <w:proofErr w:type="spellStart"/>
                                <w:r>
                                  <w:rPr>
                                    <w:sz w:val="16"/>
                                  </w:rPr>
                                  <w:t>Nucelo</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3</w:t>
                                </w:r>
                              </w:p>
                            </w:txbxContent>
                          </wps:txbx>
                          <wps:bodyPr rot="0" vert="horz" wrap="square" lIns="5075" tIns="5075" rIns="5075" bIns="5075" anchor="ctr" anchorCtr="0" upright="1">
                            <a:noAutofit/>
                          </wps:bodyPr>
                        </wps:wsp>
                        <wps:wsp>
                          <wps:cNvPr id="364" name="Rectangle 21"/>
                          <wps:cNvSpPr>
                            <a:spLocks noChangeArrowheads="1"/>
                          </wps:cNvSpPr>
                          <wps:spPr bwMode="auto">
                            <a:xfrm>
                              <a:off x="34030" y="20322"/>
                              <a:ext cx="9393" cy="4697"/>
                            </a:xfrm>
                            <a:prstGeom prst="rect">
                              <a:avLst/>
                            </a:prstGeom>
                            <a:solidFill>
                              <a:srgbClr val="4372C3"/>
                            </a:solidFill>
                            <a:ln w="12700">
                              <a:solidFill>
                                <a:schemeClr val="lt1">
                                  <a:lumMod val="100000"/>
                                  <a:lumOff val="0"/>
                                </a:schemeClr>
                              </a:solidFill>
                              <a:miter lim="800000"/>
                              <a:headEnd/>
                              <a:tailEnd/>
                            </a:ln>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65" name="Text Box 22"/>
                          <wps:cNvSpPr txBox="1">
                            <a:spLocks noChangeArrowheads="1"/>
                          </wps:cNvSpPr>
                          <wps:spPr bwMode="auto">
                            <a:xfrm>
                              <a:off x="34030" y="20322"/>
                              <a:ext cx="9393" cy="4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13" w:lineRule="auto"/>
                                  <w:jc w:val="center"/>
                                </w:pPr>
                                <w:proofErr w:type="spellStart"/>
                                <w:r>
                                  <w:rPr>
                                    <w:sz w:val="16"/>
                                  </w:rPr>
                                  <w:t>PanPipes</w:t>
                                </w:r>
                                <w:proofErr w:type="spellEnd"/>
                              </w:p>
                              <w:p w:rsidR="003C74ED" w:rsidRDefault="003C74ED" w:rsidP="003C74ED">
                                <w:pPr>
                                  <w:spacing w:before="55" w:after="0" w:line="213" w:lineRule="auto"/>
                                  <w:jc w:val="center"/>
                                </w:pPr>
                                <w:proofErr w:type="spellStart"/>
                                <w:r>
                                  <w:rPr>
                                    <w:sz w:val="16"/>
                                  </w:rPr>
                                  <w:t>ATmega</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4</w:t>
                                </w:r>
                              </w:p>
                            </w:txbxContent>
                          </wps:txbx>
                          <wps:bodyPr rot="0" vert="horz" wrap="square" lIns="5075" tIns="5075" rIns="5075" bIns="5075" anchor="ctr" anchorCtr="0" upright="1">
                            <a:noAutofit/>
                          </wps:bodyPr>
                        </wps:wsp>
                        <wps:wsp>
                          <wps:cNvPr id="366" name="Rectangle 23"/>
                          <wps:cNvSpPr>
                            <a:spLocks noChangeArrowheads="1"/>
                          </wps:cNvSpPr>
                          <wps:spPr bwMode="auto">
                            <a:xfrm>
                              <a:off x="45466" y="20322"/>
                              <a:ext cx="9393" cy="4697"/>
                            </a:xfrm>
                            <a:prstGeom prst="rect">
                              <a:avLst/>
                            </a:prstGeom>
                            <a:solidFill>
                              <a:srgbClr val="4372C3"/>
                            </a:solidFill>
                            <a:ln w="12700">
                              <a:solidFill>
                                <a:schemeClr val="lt1">
                                  <a:lumMod val="100000"/>
                                  <a:lumOff val="0"/>
                                </a:schemeClr>
                              </a:solidFill>
                              <a:miter lim="800000"/>
                              <a:headEnd/>
                              <a:tailEnd/>
                            </a:ln>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67" name="Text Box 24"/>
                          <wps:cNvSpPr txBox="1">
                            <a:spLocks noChangeArrowheads="1"/>
                          </wps:cNvSpPr>
                          <wps:spPr bwMode="auto">
                            <a:xfrm>
                              <a:off x="45466" y="20322"/>
                              <a:ext cx="9393" cy="4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13" w:lineRule="auto"/>
                                  <w:jc w:val="center"/>
                                </w:pPr>
                                <w:r>
                                  <w:rPr>
                                    <w:sz w:val="16"/>
                                  </w:rPr>
                                  <w:t>Tesla</w:t>
                                </w:r>
                              </w:p>
                              <w:p w:rsidR="003C74ED" w:rsidRDefault="003C74ED" w:rsidP="003C74ED">
                                <w:pPr>
                                  <w:spacing w:before="55" w:after="0" w:line="213" w:lineRule="auto"/>
                                  <w:jc w:val="center"/>
                                </w:pPr>
                                <w:proofErr w:type="spellStart"/>
                                <w:r>
                                  <w:rPr>
                                    <w:sz w:val="16"/>
                                  </w:rPr>
                                  <w:t>Nucleo</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5</w:t>
                                </w:r>
                              </w:p>
                            </w:txbxContent>
                          </wps:txbx>
                          <wps:bodyPr rot="0" vert="horz" wrap="square" lIns="5075" tIns="5075" rIns="5075" bIns="5075" anchor="ctr" anchorCtr="0" upright="1">
                            <a:noAutofit/>
                          </wps:bodyPr>
                        </wps:wsp>
                        <wps:wsp>
                          <wps:cNvPr id="368" name="Rectangle 25"/>
                          <wps:cNvSpPr>
                            <a:spLocks noChangeArrowheads="1"/>
                          </wps:cNvSpPr>
                          <wps:spPr bwMode="auto">
                            <a:xfrm>
                              <a:off x="8190" y="3946"/>
                              <a:ext cx="9393" cy="4697"/>
                            </a:xfrm>
                            <a:prstGeom prst="rect">
                              <a:avLst/>
                            </a:prstGeom>
                            <a:solidFill>
                              <a:srgbClr val="4372C3"/>
                            </a:solidFill>
                            <a:ln w="12700">
                              <a:solidFill>
                                <a:schemeClr val="lt1">
                                  <a:lumMod val="100000"/>
                                  <a:lumOff val="0"/>
                                </a:schemeClr>
                              </a:solidFill>
                              <a:miter lim="800000"/>
                              <a:headEnd/>
                              <a:tailEnd/>
                            </a:ln>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69" name="Text Box 26"/>
                          <wps:cNvSpPr txBox="1">
                            <a:spLocks noChangeArrowheads="1"/>
                          </wps:cNvSpPr>
                          <wps:spPr bwMode="auto">
                            <a:xfrm>
                              <a:off x="8190" y="3946"/>
                              <a:ext cx="9393" cy="4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13" w:lineRule="auto"/>
                                  <w:jc w:val="center"/>
                                </w:pPr>
                                <w:r>
                                  <w:rPr>
                                    <w:sz w:val="16"/>
                                  </w:rPr>
                                  <w:t>GUI</w:t>
                                </w:r>
                              </w:p>
                            </w:txbxContent>
                          </wps:txbx>
                          <wps:bodyPr rot="0" vert="horz" wrap="square" lIns="5075" tIns="5075" rIns="5075" bIns="5075" anchor="ctr" anchorCtr="0" upright="1">
                            <a:noAutofit/>
                          </wps:bodyPr>
                        </wps:wsp>
                        <wps:wsp>
                          <wps:cNvPr id="370" name="Rectangle 27"/>
                          <wps:cNvSpPr>
                            <a:spLocks noChangeArrowheads="1"/>
                          </wps:cNvSpPr>
                          <wps:spPr bwMode="auto">
                            <a:xfrm>
                              <a:off x="35592" y="3314"/>
                              <a:ext cx="9393" cy="4696"/>
                            </a:xfrm>
                            <a:prstGeom prst="rect">
                              <a:avLst/>
                            </a:prstGeom>
                            <a:solidFill>
                              <a:srgbClr val="4372C3"/>
                            </a:solidFill>
                            <a:ln w="12700">
                              <a:solidFill>
                                <a:schemeClr val="lt1">
                                  <a:lumMod val="100000"/>
                                  <a:lumOff val="0"/>
                                </a:schemeClr>
                              </a:solidFill>
                              <a:miter lim="800000"/>
                              <a:headEnd/>
                              <a:tailEnd/>
                            </a:ln>
                          </wps:spPr>
                          <wps:txbx>
                            <w:txbxContent>
                              <w:p w:rsidR="003C74ED" w:rsidRDefault="003C74ED" w:rsidP="003C74ED">
                                <w:pPr>
                                  <w:spacing w:after="0" w:line="240" w:lineRule="auto"/>
                                </w:pPr>
                              </w:p>
                            </w:txbxContent>
                          </wps:txbx>
                          <wps:bodyPr rot="0" vert="horz" wrap="square" lIns="91425" tIns="91425" rIns="91425" bIns="91425" anchor="ctr" anchorCtr="0" upright="1">
                            <a:noAutofit/>
                          </wps:bodyPr>
                        </wps:wsp>
                        <wps:wsp>
                          <wps:cNvPr id="371" name="Text Box 28"/>
                          <wps:cNvSpPr txBox="1">
                            <a:spLocks noChangeArrowheads="1"/>
                          </wps:cNvSpPr>
                          <wps:spPr bwMode="auto">
                            <a:xfrm>
                              <a:off x="35592" y="3314"/>
                              <a:ext cx="9393" cy="4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4ED" w:rsidRDefault="003C74ED" w:rsidP="003C74ED">
                                <w:pPr>
                                  <w:spacing w:after="0" w:line="213" w:lineRule="auto"/>
                                  <w:jc w:val="center"/>
                                </w:pPr>
                                <w:r>
                                  <w:rPr>
                                    <w:sz w:val="16"/>
                                  </w:rPr>
                                  <w:t>MIDI2Text</w:t>
                                </w:r>
                              </w:p>
                            </w:txbxContent>
                          </wps:txbx>
                          <wps:bodyPr rot="0" vert="horz" wrap="square" lIns="5075" tIns="5075" rIns="5075" bIns="5075" anchor="ctr" anchorCtr="0" upright="1">
                            <a:noAutofit/>
                          </wps:bodyPr>
                        </wps:wsp>
                      </wpg:grpSp>
                    </wpg:wgp>
                  </a:graphicData>
                </a:graphic>
              </wp:inline>
            </w:drawing>
          </mc:Choice>
          <mc:Fallback>
            <w:pict>
              <v:group w14:anchorId="384D2EB2" id="Group 346" o:spid="_x0000_s1026" style="width:405.5pt;height:220.1pt;mso-position-horizontal-relative:char;mso-position-vertical-relative:line" coordsize="54859,3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">
                <v:group id="Group 4" o:spid="_x0000_s1027" style="position:absolute;width:54859;height:30106" coordsize="54859,30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ect id="Rectangle 5" o:spid="_x0000_s1028" style="position:absolute;width:52794;height:30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" filled="f" stroked="f">
                    <v:textbox inset="2.53958mm,2.53958mm,2.53958mm,2.53958mm">
                      <w:txbxContent>
                        <w:p w:rsidR="003C74ED" w:rsidRDefault="003C74ED" w:rsidP="003C74ED">
                          <w:pPr>
                            <w:spacing w:after="0" w:line="240" w:lineRule="auto"/>
                          </w:pPr>
                        </w:p>
                      </w:txbxContent>
                    </v:textbox>
                  </v:rect>
                  <v:shape id="Freeform 6" o:spid="_x0000_s1029" style="position:absolute;left:27361;top:5662;width:8231;height:250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" path="m,120000l120000,e" filled="f" strokecolor="#345a99" strokeweight="1pt">
                    <v:stroke joinstyle="miter"/>
                    <v:path arrowok="t" o:extrusionok="f" o:connecttype="custom" o:connectlocs="0,2502;8231,0" o:connectangles="0,0" textboxrect="0,0,120000,120000"/>
                  </v:shape>
                  <v:shape id="Freeform 7" o:spid="_x0000_s1030" style="position:absolute;left:17583;top:6295;width:9778;height:186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" path="m120000,120000l,e" filled="f" strokecolor="#345a99" strokeweight="1pt">
                    <v:stroke joinstyle="miter"/>
                    <v:path arrowok="t" o:extrusionok="f" o:connecttype="custom" o:connectlocs="9778,1869;0,0" o:connectangles="0,0" textboxrect="0,0,120000,120000"/>
                  </v:shape>
                  <v:shape id="Freeform 8" o:spid="_x0000_s1031" style="position:absolute;left:27361;top:8164;width:22801;height:1215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" path="m,l,110265r120000,l120000,120000e" filled="f" strokecolor="#345a99" strokeweight="1pt">
                    <v:stroke joinstyle="miter"/>
                    <v:path arrowok="t" o:extrusionok="f" o:connecttype="custom" o:connectlocs="0,0;0,11172;22801,11172;22801,12158" o:connectangles="0,0,0,0" textboxrect="0,0,120000,120000"/>
                  </v:shape>
                  <v:shape id="Freeform 9" o:spid="_x0000_s1032" style="position:absolute;left:27361;top:8164;width:11366;height:1215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" path="m,l,110265r120000,l120000,120000e" filled="f" strokecolor="#345a99" strokeweight="1pt">
                    <v:stroke joinstyle="miter"/>
                    <v:path arrowok="t" o:extrusionok="f" o:connecttype="custom" o:connectlocs="0,0;0,11172;11366,11172;11366,12158" o:connectangles="0,0,0,0" textboxrect="0,0,120000,120000"/>
                  </v:shape>
                  <v:shape id="Freeform 10" o:spid="_x0000_s1033" style="position:absolute;left:26904;top:8164;width:914;height:1215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" path="m60000,r,110265l69232,110265r,9735e" filled="f" strokecolor="#345a99" strokeweight="1pt">
                    <v:stroke joinstyle="miter"/>
                    <v:path arrowok="t" o:extrusionok="f" o:connecttype="custom" o:connectlocs="457,0;457,11172;527,11172;527,12158" o:connectangles="0,0,0,0" textboxrect="0,0,120000,120000"/>
                  </v:shape>
                  <v:shape id="Freeform 11" o:spid="_x0000_s1034" style="position:absolute;left:16066;top:8164;width:11295;height:1215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" path="m120000,r,110265l,110265r,9735e" filled="f" strokecolor="#345a99" strokeweight="1pt">
                    <v:stroke joinstyle="miter"/>
                    <v:path arrowok="t" o:extrusionok="f" o:connecttype="custom" o:connectlocs="11295,0;11295,11172;0,11172;0,12158" o:connectangles="0,0,0,0" textboxrect="0,0,120000,120000"/>
                  </v:shape>
                  <v:shape id="Freeform 12" o:spid="_x0000_s1035" style="position:absolute;left:4701;top:8164;width:22660;height:1215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" path="m120000,r,110265l,110265r,9735e" filled="f" strokecolor="#345a99" strokeweight="1pt">
                    <v:stroke joinstyle="miter"/>
                    <v:path arrowok="t" o:extrusionok="f" o:connecttype="custom" o:connectlocs="22660,0;22660,11172;0,11172;0,12158" o:connectangles="0,0,0,0" textboxrect="0,0,120000,120000"/>
                  </v:shape>
                  <v:rect id="Rectangle 13" o:spid="_x0000_s1036" style="position:absolute;left:22665;top:3467;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" fillcolor="#4372c3" strokecolor="white [3201]" strokeweight="1pt">
                    <v:textbox inset="2.53958mm,2.53958mm,2.53958mm,2.53958mm">
                      <w:txbxContent>
                        <w:p w:rsidR="003C74ED" w:rsidRDefault="003C74ED" w:rsidP="003C74ED">
                          <w:pPr>
                            <w:spacing w:after="0" w:line="240" w:lineRule="auto"/>
                          </w:pPr>
                        </w:p>
                      </w:txbxContent>
                    </v:textbox>
                  </v:rect>
                  <v:shapetype id="_x0000_t202" coordsize="21600,21600" o:spt="202" path="m,l,21600r21600,l21600,xe">
                    <v:stroke joinstyle="miter"/>
                    <v:path gradientshapeok="t" o:connecttype="rect"/>
                  </v:shapetype>
                  <v:shape id="Text Box 14" o:spid="_x0000_s1037" type="#_x0000_t202" style="position:absolute;left:22665;top:3467;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" filled="f" stroked="f">
                    <v:textbox inset=".14097mm,.14097mm,.14097mm,.14097mm">
                      <w:txbxContent>
                        <w:p w:rsidR="003C74ED" w:rsidRDefault="003C74ED" w:rsidP="003C74ED">
                          <w:pPr>
                            <w:spacing w:after="0" w:line="213" w:lineRule="auto"/>
                            <w:jc w:val="center"/>
                          </w:pPr>
                          <w:r>
                            <w:rPr>
                              <w:sz w:val="16"/>
                            </w:rPr>
                            <w:t>Raspberry PI</w:t>
                          </w:r>
                        </w:p>
                      </w:txbxContent>
                    </v:textbox>
                  </v:shape>
                  <v:rect id="Rectangle 15" o:spid="_x0000_s1038" style="position:absolute;left:4;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" fillcolor="#4372c3" strokecolor="white [3201]" strokeweight="1pt">
                    <v:textbox inset="2.53958mm,2.53958mm,2.53958mm,2.53958mm">
                      <w:txbxContent>
                        <w:p w:rsidR="003C74ED" w:rsidRDefault="003C74ED" w:rsidP="003C74ED">
                          <w:pPr>
                            <w:spacing w:after="0" w:line="240" w:lineRule="auto"/>
                          </w:pPr>
                        </w:p>
                      </w:txbxContent>
                    </v:textbox>
                  </v:rect>
                  <v:shape id="Text Box 16" o:spid="_x0000_s1039" type="#_x0000_t202" style="position:absolute;left:4;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" filled="f" stroked="f">
                    <v:textbox inset=".14097mm,.14097mm,.14097mm,.14097mm">
                      <w:txbxContent>
                        <w:p w:rsidR="003C74ED" w:rsidRDefault="003C74ED" w:rsidP="003C74ED">
                          <w:pPr>
                            <w:spacing w:after="0" w:line="213" w:lineRule="auto"/>
                            <w:jc w:val="center"/>
                          </w:pPr>
                          <w:r>
                            <w:rPr>
                              <w:sz w:val="16"/>
                            </w:rPr>
                            <w:t>Xylophone</w:t>
                          </w:r>
                        </w:p>
                        <w:p w:rsidR="003C74ED" w:rsidRDefault="003C74ED" w:rsidP="003C74ED">
                          <w:pPr>
                            <w:spacing w:before="55" w:after="0" w:line="213" w:lineRule="auto"/>
                            <w:jc w:val="center"/>
                          </w:pPr>
                          <w:proofErr w:type="spellStart"/>
                          <w:r>
                            <w:rPr>
                              <w:sz w:val="16"/>
                            </w:rPr>
                            <w:t>MyRio</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1</w:t>
                          </w:r>
                        </w:p>
                      </w:txbxContent>
                    </v:textbox>
                  </v:shape>
                  <v:rect id="Rectangle 17" o:spid="_x0000_s1040" style="position:absolute;left:11370;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" fillcolor="#4372c3" strokecolor="white [3201]" strokeweight="1pt">
                    <v:textbox inset="2.53958mm,2.53958mm,2.53958mm,2.53958mm">
                      <w:txbxContent>
                        <w:p w:rsidR="003C74ED" w:rsidRDefault="003C74ED" w:rsidP="003C74ED">
                          <w:pPr>
                            <w:spacing w:after="0" w:line="240" w:lineRule="auto"/>
                          </w:pPr>
                        </w:p>
                      </w:txbxContent>
                    </v:textbox>
                  </v:rect>
                  <v:shape id="Text Box 18" o:spid="_x0000_s1041" type="#_x0000_t202" style="position:absolute;left:11370;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" filled="f" stroked="f">
                    <v:textbox inset=".14097mm,.14097mm,.14097mm,.14097mm">
                      <w:txbxContent>
                        <w:p w:rsidR="003C74ED" w:rsidRDefault="003C74ED" w:rsidP="003C74ED">
                          <w:pPr>
                            <w:spacing w:after="0" w:line="213" w:lineRule="auto"/>
                            <w:jc w:val="center"/>
                          </w:pPr>
                          <w:r>
                            <w:rPr>
                              <w:sz w:val="16"/>
                            </w:rPr>
                            <w:t>Stepper Motors</w:t>
                          </w:r>
                        </w:p>
                        <w:p w:rsidR="003C74ED" w:rsidRDefault="003C74ED" w:rsidP="003C74ED">
                          <w:pPr>
                            <w:spacing w:before="55" w:after="0" w:line="213" w:lineRule="auto"/>
                            <w:jc w:val="center"/>
                          </w:pPr>
                          <w:proofErr w:type="spellStart"/>
                          <w:r>
                            <w:rPr>
                              <w:sz w:val="16"/>
                            </w:rPr>
                            <w:t>ATmega</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2</w:t>
                          </w:r>
                        </w:p>
                      </w:txbxContent>
                    </v:textbox>
                  </v:shape>
                  <v:rect id="Rectangle 19" o:spid="_x0000_s1042" style="position:absolute;left:22735;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" fillcolor="#4372c3" strokecolor="white [3201]" strokeweight="1pt">
                    <v:textbox inset="2.53958mm,2.53958mm,2.53958mm,2.53958mm">
                      <w:txbxContent>
                        <w:p w:rsidR="003C74ED" w:rsidRDefault="003C74ED" w:rsidP="003C74ED">
                          <w:pPr>
                            <w:spacing w:after="0" w:line="240" w:lineRule="auto"/>
                          </w:pPr>
                        </w:p>
                      </w:txbxContent>
                    </v:textbox>
                  </v:rect>
                  <v:shape id="Text Box 20" o:spid="_x0000_s1043" type="#_x0000_t202" style="position:absolute;left:22735;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" filled="f" stroked="f">
                    <v:textbox inset=".14097mm,.14097mm,.14097mm,.14097mm">
                      <w:txbxContent>
                        <w:p w:rsidR="003C74ED" w:rsidRDefault="003C74ED" w:rsidP="003C74ED">
                          <w:pPr>
                            <w:spacing w:after="0" w:line="213" w:lineRule="auto"/>
                            <w:jc w:val="center"/>
                          </w:pPr>
                          <w:r>
                            <w:rPr>
                              <w:sz w:val="16"/>
                            </w:rPr>
                            <w:t>Piano</w:t>
                          </w:r>
                        </w:p>
                        <w:p w:rsidR="003C74ED" w:rsidRDefault="003C74ED" w:rsidP="003C74ED">
                          <w:pPr>
                            <w:spacing w:before="55" w:after="0" w:line="213" w:lineRule="auto"/>
                            <w:jc w:val="center"/>
                          </w:pPr>
                          <w:proofErr w:type="spellStart"/>
                          <w:r>
                            <w:rPr>
                              <w:sz w:val="16"/>
                            </w:rPr>
                            <w:t>Nucelo</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3</w:t>
                          </w:r>
                        </w:p>
                      </w:txbxContent>
                    </v:textbox>
                  </v:shape>
                  <v:rect id="Rectangle 21" o:spid="_x0000_s1044" style="position:absolute;left:34030;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" fillcolor="#4372c3" strokecolor="white [3201]" strokeweight="1pt">
                    <v:textbox inset="2.53958mm,2.53958mm,2.53958mm,2.53958mm">
                      <w:txbxContent>
                        <w:p w:rsidR="003C74ED" w:rsidRDefault="003C74ED" w:rsidP="003C74ED">
                          <w:pPr>
                            <w:spacing w:after="0" w:line="240" w:lineRule="auto"/>
                          </w:pPr>
                        </w:p>
                      </w:txbxContent>
                    </v:textbox>
                  </v:rect>
                  <v:shape id="Text Box 22" o:spid="_x0000_s1045" type="#_x0000_t202" style="position:absolute;left:34030;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" filled="f" stroked="f">
                    <v:textbox inset=".14097mm,.14097mm,.14097mm,.14097mm">
                      <w:txbxContent>
                        <w:p w:rsidR="003C74ED" w:rsidRDefault="003C74ED" w:rsidP="003C74ED">
                          <w:pPr>
                            <w:spacing w:after="0" w:line="213" w:lineRule="auto"/>
                            <w:jc w:val="center"/>
                          </w:pPr>
                          <w:proofErr w:type="spellStart"/>
                          <w:r>
                            <w:rPr>
                              <w:sz w:val="16"/>
                            </w:rPr>
                            <w:t>PanPipes</w:t>
                          </w:r>
                          <w:proofErr w:type="spellEnd"/>
                        </w:p>
                        <w:p w:rsidR="003C74ED" w:rsidRDefault="003C74ED" w:rsidP="003C74ED">
                          <w:pPr>
                            <w:spacing w:before="55" w:after="0" w:line="213" w:lineRule="auto"/>
                            <w:jc w:val="center"/>
                          </w:pPr>
                          <w:proofErr w:type="spellStart"/>
                          <w:r>
                            <w:rPr>
                              <w:sz w:val="16"/>
                            </w:rPr>
                            <w:t>ATmega</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4</w:t>
                          </w:r>
                        </w:p>
                      </w:txbxContent>
                    </v:textbox>
                  </v:shape>
                  <v:rect id="Rectangle 23" o:spid="_x0000_s1046" style="position:absolute;left:45466;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" fillcolor="#4372c3" strokecolor="white [3201]" strokeweight="1pt">
                    <v:textbox inset="2.53958mm,2.53958mm,2.53958mm,2.53958mm">
                      <w:txbxContent>
                        <w:p w:rsidR="003C74ED" w:rsidRDefault="003C74ED" w:rsidP="003C74ED">
                          <w:pPr>
                            <w:spacing w:after="0" w:line="240" w:lineRule="auto"/>
                          </w:pPr>
                        </w:p>
                      </w:txbxContent>
                    </v:textbox>
                  </v:rect>
                  <v:shape id="Text Box 24" o:spid="_x0000_s1047" type="#_x0000_t202" style="position:absolute;left:45466;top:20322;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" filled="f" stroked="f">
                    <v:textbox inset=".14097mm,.14097mm,.14097mm,.14097mm">
                      <w:txbxContent>
                        <w:p w:rsidR="003C74ED" w:rsidRDefault="003C74ED" w:rsidP="003C74ED">
                          <w:pPr>
                            <w:spacing w:after="0" w:line="213" w:lineRule="auto"/>
                            <w:jc w:val="center"/>
                          </w:pPr>
                          <w:r>
                            <w:rPr>
                              <w:sz w:val="16"/>
                            </w:rPr>
                            <w:t>Tesla</w:t>
                          </w:r>
                        </w:p>
                        <w:p w:rsidR="003C74ED" w:rsidRDefault="003C74ED" w:rsidP="003C74ED">
                          <w:pPr>
                            <w:spacing w:before="55" w:after="0" w:line="213" w:lineRule="auto"/>
                            <w:jc w:val="center"/>
                          </w:pPr>
                          <w:proofErr w:type="spellStart"/>
                          <w:r>
                            <w:rPr>
                              <w:sz w:val="16"/>
                            </w:rPr>
                            <w:t>Nucleo</w:t>
                          </w:r>
                          <w:proofErr w:type="spellEnd"/>
                        </w:p>
                        <w:p w:rsidR="003C74ED" w:rsidRDefault="003C74ED" w:rsidP="003C74ED">
                          <w:pPr>
                            <w:spacing w:before="55" w:after="0" w:line="213" w:lineRule="auto"/>
                            <w:jc w:val="center"/>
                          </w:pPr>
                          <w:proofErr w:type="spellStart"/>
                          <w:r>
                            <w:rPr>
                              <w:sz w:val="16"/>
                            </w:rPr>
                            <w:t>ch</w:t>
                          </w:r>
                          <w:proofErr w:type="spellEnd"/>
                          <w:r>
                            <w:rPr>
                              <w:sz w:val="16"/>
                            </w:rPr>
                            <w:t xml:space="preserve"> 5</w:t>
                          </w:r>
                        </w:p>
                      </w:txbxContent>
                    </v:textbox>
                  </v:shape>
                  <v:rect id="Rectangle 25" o:spid="_x0000_s1048" style="position:absolute;left:8190;top:3946;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" fillcolor="#4372c3" strokecolor="white [3201]" strokeweight="1pt">
                    <v:textbox inset="2.53958mm,2.53958mm,2.53958mm,2.53958mm">
                      <w:txbxContent>
                        <w:p w:rsidR="003C74ED" w:rsidRDefault="003C74ED" w:rsidP="003C74ED">
                          <w:pPr>
                            <w:spacing w:after="0" w:line="240" w:lineRule="auto"/>
                          </w:pPr>
                        </w:p>
                      </w:txbxContent>
                    </v:textbox>
                  </v:rect>
                  <v:shape id="Text Box 26" o:spid="_x0000_s1049" type="#_x0000_t202" style="position:absolute;left:8190;top:3946;width:9393;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" filled="f" stroked="f">
                    <v:textbox inset=".14097mm,.14097mm,.14097mm,.14097mm">
                      <w:txbxContent>
                        <w:p w:rsidR="003C74ED" w:rsidRDefault="003C74ED" w:rsidP="003C74ED">
                          <w:pPr>
                            <w:spacing w:after="0" w:line="213" w:lineRule="auto"/>
                            <w:jc w:val="center"/>
                          </w:pPr>
                          <w:r>
                            <w:rPr>
                              <w:sz w:val="16"/>
                            </w:rPr>
                            <w:t>GUI</w:t>
                          </w:r>
                        </w:p>
                      </w:txbxContent>
                    </v:textbox>
                  </v:shape>
                  <v:rect id="Rectangle 27" o:spid="_x0000_s1050" style="position:absolute;left:35592;top:3314;width:939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" fillcolor="#4372c3" strokecolor="white [3201]" strokeweight="1pt">
                    <v:textbox inset="2.53958mm,2.53958mm,2.53958mm,2.53958mm">
                      <w:txbxContent>
                        <w:p w:rsidR="003C74ED" w:rsidRDefault="003C74ED" w:rsidP="003C74ED">
                          <w:pPr>
                            <w:spacing w:after="0" w:line="240" w:lineRule="auto"/>
                          </w:pPr>
                        </w:p>
                      </w:txbxContent>
                    </v:textbox>
                  </v:rect>
                  <v:shape id="Text Box 28" o:spid="_x0000_s1051" type="#_x0000_t202" style="position:absolute;left:35592;top:3314;width:939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" filled="f" stroked="f">
                    <v:textbox inset=".14097mm,.14097mm,.14097mm,.14097mm">
                      <w:txbxContent>
                        <w:p w:rsidR="003C74ED" w:rsidRDefault="003C74ED" w:rsidP="003C74ED">
                          <w:pPr>
                            <w:spacing w:after="0" w:line="213" w:lineRule="auto"/>
                            <w:jc w:val="center"/>
                          </w:pPr>
                          <w:r>
                            <w:rPr>
                              <w:sz w:val="16"/>
                            </w:rPr>
                            <w:t>MIDI2Text</w:t>
                          </w:r>
                        </w:p>
                      </w:txbxContent>
                    </v:textbox>
                  </v:shape>
                </v:group>
                <w10:anchorlock/>
              </v:group>
            </w:pict>
          </mc:Fallback>
        </mc:AlternateContent>
      </w:r>
    </w:p>
    <w:p w:rsidR="003C74ED" w:rsidRPr="00134B8F" w:rsidRDefault="003C74ED" w:rsidP="003C74ED">
      <w:pPr>
        <w:rPr>
          <w:lang w:eastAsia="ja-JP"/>
        </w:rPr>
      </w:pPr>
      <w:r w:rsidRPr="00134B8F">
        <w:rPr>
          <w:lang w:eastAsia="ja-JP"/>
        </w:rPr>
        <w:t>Figure</w:t>
      </w:r>
      <w:r>
        <w:rPr>
          <w:lang w:eastAsia="ja-JP"/>
        </w:rPr>
        <w:t xml:space="preserve"> 1.2 High Level System Overview</w:t>
      </w:r>
    </w:p>
    <w:p w:rsidR="003C74ED" w:rsidRPr="00134B8F" w:rsidRDefault="003C74ED" w:rsidP="003C74ED">
      <w:pPr>
        <w:rPr>
          <w:lang w:eastAsia="ja-JP"/>
        </w:rPr>
      </w:pPr>
      <w:r w:rsidRPr="00134B8F">
        <w:rPr>
          <w:lang w:eastAsia="ja-JP"/>
        </w:rPr>
        <w:t xml:space="preserve">Conductor </w:t>
      </w:r>
    </w:p>
    <w:p w:rsidR="003C74ED" w:rsidRPr="00134B8F" w:rsidRDefault="003C74ED" w:rsidP="003C74ED">
      <w:pPr>
        <w:rPr>
          <w:lang w:eastAsia="ja-JP"/>
        </w:rPr>
      </w:pPr>
      <w:r w:rsidRPr="00134B8F">
        <w:rPr>
          <w:lang w:eastAsia="ja-JP"/>
        </w:rPr>
        <w:t xml:space="preserve">The structure of the embedded systems has been mentioned briefly in the previous section, however this serves as a more comprehensive description. Figure X depicts a flowchart showing the hierarchy of the system. First and foremost, the Raspberry Pi conductor takes input from the user through its GUI. The GUI takes in a few parameters, the file location of the MIDI file that the orchestra will play, the file location which the MIDI to text output will be saved. The GUI is kept relatively simple, however if more features need to be implemented they can </w:t>
      </w:r>
      <w:r>
        <w:rPr>
          <w:lang w:eastAsia="ja-JP"/>
        </w:rPr>
        <w:t xml:space="preserve">be </w:t>
      </w:r>
      <w:r w:rsidRPr="00134B8F">
        <w:rPr>
          <w:lang w:eastAsia="ja-JP"/>
        </w:rPr>
        <w:t xml:space="preserve">added in the future. Once the MIDI file is selected the song is then converted after the user clicks on the ‘Convert’ button. More on the conversion can be found in </w:t>
      </w:r>
      <w:r w:rsidRPr="008C79E9">
        <w:rPr>
          <w:b/>
          <w:lang w:eastAsia="ja-JP"/>
          <w:rPrChange w:id="8" w:author="Author">
            <w:rPr>
              <w:lang w:eastAsia="ja-JP"/>
            </w:rPr>
          </w:rPrChange>
        </w:rPr>
        <w:t xml:space="preserve">Section </w:t>
      </w:r>
      <w:proofErr w:type="gramStart"/>
      <w:r w:rsidRPr="008C79E9">
        <w:rPr>
          <w:b/>
          <w:lang w:eastAsia="ja-JP"/>
          <w:rPrChange w:id="9" w:author="Author">
            <w:rPr>
              <w:lang w:eastAsia="ja-JP"/>
            </w:rPr>
          </w:rPrChange>
        </w:rPr>
        <w:t>X</w:t>
      </w:r>
      <w:ins w:id="10" w:author="Author">
        <w:r>
          <w:rPr>
            <w:lang w:eastAsia="ja-JP"/>
          </w:rPr>
          <w:t>(</w:t>
        </w:r>
        <w:proofErr w:type="gramEnd"/>
        <w:r>
          <w:rPr>
            <w:lang w:eastAsia="ja-JP"/>
          </w:rPr>
          <w:t>MIDI SECTION)</w:t>
        </w:r>
      </w:ins>
      <w:r w:rsidRPr="00134B8F">
        <w:rPr>
          <w:lang w:eastAsia="ja-JP"/>
        </w:rPr>
        <w:t xml:space="preserve">. The converted file can be found in the specified location. This is useful for the user to check that the output matches with what is expected. Finally, the user clicks the ‘Play’ button causing the conductor to send the corresponding text file to each instrument. For simplicity, the instrument channels are static and have been predefined. The user is expected to edit the MIDI file prior to uploading it to the Pi to make sure that each channel corresponds to the correct instrument. </w:t>
      </w:r>
    </w:p>
    <w:p w:rsidR="003C74ED" w:rsidRPr="00134B8F" w:rsidRDefault="003C74ED" w:rsidP="003C74ED">
      <w:pPr>
        <w:rPr>
          <w:lang w:eastAsia="ja-JP"/>
        </w:rPr>
      </w:pPr>
      <w:r w:rsidRPr="00134B8F">
        <w:rPr>
          <w:lang w:eastAsia="ja-JP"/>
        </w:rPr>
        <w:t>Wireless Link</w:t>
      </w:r>
    </w:p>
    <w:p w:rsidR="003C74ED" w:rsidRPr="00134B8F" w:rsidRDefault="003C74ED" w:rsidP="003C74ED">
      <w:pPr>
        <w:rPr>
          <w:lang w:eastAsia="ja-JP"/>
        </w:rPr>
      </w:pPr>
      <w:r w:rsidRPr="00134B8F">
        <w:rPr>
          <w:lang w:eastAsia="ja-JP"/>
        </w:rPr>
        <w:t xml:space="preserve">The link between the conductor and the individual instruments will be wireless. The team has considered a few different options. It should be pointed out that the team is currently working on developing the instruments and therefore is not actively developing the communication between the Pi and the instruments. A preliminary research of the available options was conducted. However, an in depth look at the various options as well as testing each one will </w:t>
      </w:r>
      <w:r w:rsidRPr="00134B8F">
        <w:rPr>
          <w:lang w:eastAsia="ja-JP"/>
        </w:rPr>
        <w:lastRenderedPageBreak/>
        <w:t>be done in semester two.</w:t>
      </w:r>
    </w:p>
    <w:p w:rsidR="003C74ED" w:rsidRPr="00134B8F" w:rsidRDefault="003C74ED" w:rsidP="003C74ED">
      <w:pPr>
        <w:rPr>
          <w:lang w:eastAsia="ja-JP"/>
        </w:rPr>
      </w:pPr>
      <w:r w:rsidRPr="00134B8F">
        <w:rPr>
          <w:lang w:eastAsia="ja-JP"/>
        </w:rPr>
        <w:t>Bluetooth:</w:t>
      </w:r>
    </w:p>
    <w:p w:rsidR="003C74ED" w:rsidRPr="00134B8F" w:rsidRDefault="003C74ED" w:rsidP="003C74ED">
      <w:pPr>
        <w:rPr>
          <w:lang w:eastAsia="ja-JP"/>
        </w:rPr>
      </w:pPr>
      <w:r w:rsidRPr="00134B8F">
        <w:rPr>
          <w:lang w:eastAsia="ja-JP"/>
        </w:rPr>
        <w:t xml:space="preserve">The Raspberry Pi has an inbuilt Bluetooth module capable of transmitting to other Bluetooth enabled devices [2]. All apart from the </w:t>
      </w:r>
      <w:proofErr w:type="spellStart"/>
      <w:r w:rsidRPr="00134B8F">
        <w:rPr>
          <w:lang w:eastAsia="ja-JP"/>
        </w:rPr>
        <w:t>MyRio</w:t>
      </w:r>
      <w:proofErr w:type="spellEnd"/>
      <w:r w:rsidRPr="00134B8F">
        <w:rPr>
          <w:lang w:eastAsia="ja-JP"/>
        </w:rPr>
        <w:t xml:space="preserve"> would require Bluetooth modules as they don’t have any built in. To have the Raspberry Pi transmit to multiple devices at once a piconet is set up. Up to seven devices can be connected to the piconet as slaves, with the </w:t>
      </w:r>
      <w:proofErr w:type="spellStart"/>
      <w:r w:rsidRPr="00134B8F">
        <w:rPr>
          <w:lang w:eastAsia="ja-JP"/>
        </w:rPr>
        <w:t>RPi</w:t>
      </w:r>
      <w:proofErr w:type="spellEnd"/>
      <w:r w:rsidRPr="00134B8F">
        <w:rPr>
          <w:lang w:eastAsia="ja-JP"/>
        </w:rPr>
        <w:t xml:space="preserve"> acting as the master. The group doesn’t have any experience setting up piconets, making Bluetooth rather challenging. However, prior to conducting further research into the feasibility of Bluetooth, it won’t be ruled out. </w:t>
      </w:r>
    </w:p>
    <w:p w:rsidR="003C74ED" w:rsidRPr="00134B8F" w:rsidRDefault="003C74ED" w:rsidP="003C74ED">
      <w:pPr>
        <w:rPr>
          <w:lang w:eastAsia="ja-JP"/>
        </w:rPr>
      </w:pPr>
      <w:proofErr w:type="spellStart"/>
      <w:r w:rsidRPr="00134B8F">
        <w:rPr>
          <w:lang w:eastAsia="ja-JP"/>
        </w:rPr>
        <w:t>WiFi</w:t>
      </w:r>
      <w:proofErr w:type="spellEnd"/>
      <w:r w:rsidRPr="00134B8F">
        <w:rPr>
          <w:lang w:eastAsia="ja-JP"/>
        </w:rPr>
        <w:t>:</w:t>
      </w:r>
    </w:p>
    <w:p w:rsidR="003C74ED" w:rsidRPr="00134B8F" w:rsidRDefault="003C74ED" w:rsidP="003C74ED">
      <w:pPr>
        <w:rPr>
          <w:lang w:eastAsia="ja-JP"/>
        </w:rPr>
      </w:pPr>
      <w:r w:rsidRPr="00134B8F">
        <w:rPr>
          <w:lang w:eastAsia="ja-JP"/>
        </w:rPr>
        <w:t xml:space="preserve">After researching </w:t>
      </w:r>
      <w:proofErr w:type="spellStart"/>
      <w:r w:rsidRPr="00134B8F">
        <w:rPr>
          <w:lang w:eastAsia="ja-JP"/>
        </w:rPr>
        <w:t>WiFi</w:t>
      </w:r>
      <w:proofErr w:type="spellEnd"/>
      <w:r w:rsidRPr="00134B8F">
        <w:rPr>
          <w:lang w:eastAsia="ja-JP"/>
        </w:rPr>
        <w:t xml:space="preserve"> as a transmission method the team found that it is much easier to implement than Bluetooth. The Arduino platform </w:t>
      </w:r>
      <w:del w:id="11" w:author="Author">
        <w:r w:rsidRPr="00134B8F" w:rsidDel="008C79E9">
          <w:rPr>
            <w:lang w:eastAsia="ja-JP"/>
          </w:rPr>
          <w:delText>as well as the</w:delText>
        </w:r>
      </w:del>
      <w:r w:rsidRPr="00134B8F">
        <w:rPr>
          <w:lang w:eastAsia="ja-JP"/>
        </w:rPr>
        <w:t xml:space="preserve"> </w:t>
      </w:r>
      <w:del w:id="12" w:author="Author">
        <w:r w:rsidRPr="00134B8F" w:rsidDel="005643D4">
          <w:rPr>
            <w:lang w:eastAsia="ja-JP"/>
          </w:rPr>
          <w:delText>Nucleo board are both</w:delText>
        </w:r>
      </w:del>
      <w:ins w:id="13" w:author="Author">
        <w:r>
          <w:rPr>
            <w:lang w:eastAsia="ja-JP"/>
          </w:rPr>
          <w:t>is</w:t>
        </w:r>
      </w:ins>
      <w:r w:rsidRPr="00134B8F">
        <w:rPr>
          <w:lang w:eastAsia="ja-JP"/>
        </w:rPr>
        <w:t xml:space="preserve"> capable of transmitting and receiving </w:t>
      </w:r>
      <w:proofErr w:type="spellStart"/>
      <w:r w:rsidRPr="00134B8F">
        <w:rPr>
          <w:lang w:eastAsia="ja-JP"/>
        </w:rPr>
        <w:t>WiFi</w:t>
      </w:r>
      <w:proofErr w:type="spellEnd"/>
      <w:r w:rsidRPr="00134B8F">
        <w:rPr>
          <w:lang w:eastAsia="ja-JP"/>
        </w:rPr>
        <w:t xml:space="preserve"> packets using an inexpensive additional module. Since the data transmitted will be relatively simple, a User Datagram Protocol (UDP) can be used with the </w:t>
      </w:r>
      <w:proofErr w:type="spellStart"/>
      <w:ins w:id="14" w:author="Author">
        <w:r>
          <w:rPr>
            <w:lang w:eastAsia="ja-JP"/>
          </w:rPr>
          <w:t>R</w:t>
        </w:r>
      </w:ins>
      <w:r w:rsidRPr="00134B8F">
        <w:rPr>
          <w:lang w:eastAsia="ja-JP"/>
        </w:rPr>
        <w:t>Pi</w:t>
      </w:r>
      <w:proofErr w:type="spellEnd"/>
      <w:r w:rsidRPr="00134B8F">
        <w:rPr>
          <w:lang w:eastAsia="ja-JP"/>
        </w:rPr>
        <w:t xml:space="preserve"> acting as a server and the instruments as clients. The Arduino platform provides a library which converts the Arduino into a client capable of receiving UDP packets over </w:t>
      </w:r>
      <w:proofErr w:type="spellStart"/>
      <w:r w:rsidRPr="00134B8F">
        <w:rPr>
          <w:lang w:eastAsia="ja-JP"/>
        </w:rPr>
        <w:t>WiFi</w:t>
      </w:r>
      <w:proofErr w:type="spellEnd"/>
      <w:r w:rsidRPr="00134B8F">
        <w:rPr>
          <w:lang w:eastAsia="ja-JP"/>
        </w:rPr>
        <w:t xml:space="preserve">. The </w:t>
      </w:r>
      <w:proofErr w:type="spellStart"/>
      <w:r w:rsidRPr="00134B8F">
        <w:rPr>
          <w:lang w:eastAsia="ja-JP"/>
        </w:rPr>
        <w:t>Nucleo</w:t>
      </w:r>
      <w:proofErr w:type="spellEnd"/>
      <w:r w:rsidRPr="00134B8F">
        <w:rPr>
          <w:lang w:eastAsia="ja-JP"/>
        </w:rPr>
        <w:t xml:space="preserve"> board on the other hand uses the X-CUBE-WIFI1 add-on to the STM32Cube to accelerate development of </w:t>
      </w:r>
      <w:proofErr w:type="spellStart"/>
      <w:r w:rsidRPr="00134B8F">
        <w:rPr>
          <w:lang w:eastAsia="ja-JP"/>
        </w:rPr>
        <w:t>WiFi</w:t>
      </w:r>
      <w:proofErr w:type="spellEnd"/>
      <w:r w:rsidRPr="00134B8F">
        <w:rPr>
          <w:lang w:eastAsia="ja-JP"/>
        </w:rPr>
        <w:t xml:space="preserve"> to Serial programs. The </w:t>
      </w:r>
      <w:proofErr w:type="spellStart"/>
      <w:r w:rsidRPr="00134B8F">
        <w:rPr>
          <w:lang w:eastAsia="ja-JP"/>
        </w:rPr>
        <w:t>MyRio</w:t>
      </w:r>
      <w:proofErr w:type="spellEnd"/>
      <w:r w:rsidRPr="00134B8F">
        <w:rPr>
          <w:lang w:eastAsia="ja-JP"/>
        </w:rPr>
        <w:t xml:space="preserve"> has an inbuilt </w:t>
      </w:r>
      <w:proofErr w:type="spellStart"/>
      <w:r w:rsidRPr="00134B8F">
        <w:rPr>
          <w:lang w:eastAsia="ja-JP"/>
        </w:rPr>
        <w:t>WiFi</w:t>
      </w:r>
      <w:proofErr w:type="spellEnd"/>
      <w:r w:rsidRPr="00134B8F">
        <w:rPr>
          <w:lang w:eastAsia="ja-JP"/>
        </w:rPr>
        <w:t xml:space="preserve"> card and a the </w:t>
      </w:r>
      <w:proofErr w:type="spellStart"/>
      <w:r w:rsidRPr="00134B8F">
        <w:rPr>
          <w:lang w:eastAsia="ja-JP"/>
        </w:rPr>
        <w:t>MyRio</w:t>
      </w:r>
      <w:proofErr w:type="spellEnd"/>
      <w:r w:rsidRPr="00134B8F">
        <w:rPr>
          <w:lang w:eastAsia="ja-JP"/>
        </w:rPr>
        <w:t xml:space="preserve"> toolkit makes setting up the connection straightforward. Althou</w:t>
      </w:r>
      <w:r>
        <w:rPr>
          <w:lang w:eastAsia="ja-JP"/>
        </w:rPr>
        <w:t>gh this hasn’t been tested yet.</w:t>
      </w:r>
    </w:p>
    <w:p w:rsidR="003C74ED" w:rsidRPr="00134B8F" w:rsidRDefault="003C74ED" w:rsidP="003C74ED">
      <w:pPr>
        <w:rPr>
          <w:lang w:eastAsia="ja-JP"/>
        </w:rPr>
      </w:pPr>
      <w:r w:rsidRPr="00134B8F">
        <w:rPr>
          <w:lang w:eastAsia="ja-JP"/>
        </w:rPr>
        <w:t>Radio:</w:t>
      </w:r>
    </w:p>
    <w:p w:rsidR="003C74ED" w:rsidRPr="00134B8F" w:rsidRDefault="003C74ED" w:rsidP="003C74ED">
      <w:pPr>
        <w:rPr>
          <w:lang w:eastAsia="ja-JP"/>
        </w:rPr>
      </w:pPr>
      <w:r w:rsidRPr="00134B8F">
        <w:rPr>
          <w:lang w:eastAsia="ja-JP"/>
        </w:rPr>
        <w:t xml:space="preserve">Radio is the only method which the group has experience connecting multiple devices to. The NRF24L01+ is a 2.4GHz radio module </w:t>
      </w:r>
      <w:ins w:id="15" w:author="Author">
        <w:r>
          <w:rPr>
            <w:lang w:eastAsia="ja-JP"/>
          </w:rPr>
          <w:t xml:space="preserve">which interfaces </w:t>
        </w:r>
      </w:ins>
      <w:del w:id="16" w:author="Author">
        <w:r w:rsidRPr="00134B8F" w:rsidDel="008C79E9">
          <w:rPr>
            <w:lang w:eastAsia="ja-JP"/>
          </w:rPr>
          <w:delText>interfaceable with both</w:delText>
        </w:r>
      </w:del>
      <w:ins w:id="17" w:author="Author">
        <w:r>
          <w:rPr>
            <w:lang w:eastAsia="ja-JP"/>
          </w:rPr>
          <w:t>with both the</w:t>
        </w:r>
      </w:ins>
      <w:r w:rsidRPr="00134B8F">
        <w:rPr>
          <w:lang w:eastAsia="ja-JP"/>
        </w:rPr>
        <w:t xml:space="preserve"> Arduino and the Raspberry Pi. This specific module allows for up to 127 different modules to be connected simultaneously over different channels. Arduino and Python libraries allow easy development on either platform. The NRF2L01+ uses SPI to communicate with the microcontroller making it compatible with the </w:t>
      </w:r>
      <w:proofErr w:type="spellStart"/>
      <w:r w:rsidRPr="00134B8F">
        <w:rPr>
          <w:lang w:eastAsia="ja-JP"/>
        </w:rPr>
        <w:t>MyRio</w:t>
      </w:r>
      <w:proofErr w:type="spellEnd"/>
      <w:r w:rsidRPr="00134B8F">
        <w:rPr>
          <w:lang w:eastAsia="ja-JP"/>
        </w:rPr>
        <w:t xml:space="preserve">, however due to the high complexity of the device a library is needed for fast development and stable operation. Another benefit of using the NRF24L01+ module is that it is much cheaper than the </w:t>
      </w:r>
      <w:proofErr w:type="spellStart"/>
      <w:r w:rsidRPr="00134B8F">
        <w:rPr>
          <w:lang w:eastAsia="ja-JP"/>
        </w:rPr>
        <w:t>WiFi</w:t>
      </w:r>
      <w:proofErr w:type="spellEnd"/>
      <w:r w:rsidRPr="00134B8F">
        <w:rPr>
          <w:lang w:eastAsia="ja-JP"/>
        </w:rPr>
        <w:t>/Bluetooth modules.</w:t>
      </w:r>
    </w:p>
    <w:p w:rsidR="003C74ED" w:rsidRPr="00134B8F" w:rsidRDefault="003C74ED" w:rsidP="003C74ED">
      <w:pPr>
        <w:rPr>
          <w:lang w:eastAsia="ja-JP"/>
        </w:rPr>
      </w:pPr>
      <w:r>
        <w:rPr>
          <w:lang w:eastAsia="ja-JP"/>
        </w:rPr>
        <w:t>More d</w:t>
      </w:r>
      <w:r w:rsidRPr="00134B8F">
        <w:rPr>
          <w:lang w:eastAsia="ja-JP"/>
        </w:rPr>
        <w:t xml:space="preserve">etailed information for the embedded systems used by each component of the orchestra can be found in </w:t>
      </w:r>
      <w:r w:rsidRPr="008C79E9">
        <w:rPr>
          <w:b/>
          <w:lang w:eastAsia="ja-JP"/>
          <w:rPrChange w:id="18" w:author="Author">
            <w:rPr>
              <w:lang w:eastAsia="ja-JP"/>
            </w:rPr>
          </w:rPrChange>
        </w:rPr>
        <w:t>section X.</w:t>
      </w:r>
    </w:p>
    <w:p w:rsidR="006C7EF3" w:rsidRDefault="00276AD8"/>
    <w:sectPr w:rsidR="006C7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761"/>
    <w:multiLevelType w:val="multilevel"/>
    <w:tmpl w:val="2674B976"/>
    <w:lvl w:ilvl="0">
      <w:start w:val="1"/>
      <w:numFmt w:val="decimal"/>
      <w:pStyle w:val="Heading1"/>
      <w:lvlText w:val="%1."/>
      <w:lvlJc w:val="left"/>
      <w:pPr>
        <w:ind w:left="851" w:hanging="851"/>
      </w:pPr>
      <w:rPr>
        <w:rFonts w:ascii="Arial" w:hAnsi="Arial" w:cs="Arial"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B3"/>
    <w:rsid w:val="00084BA7"/>
    <w:rsid w:val="00276AD8"/>
    <w:rsid w:val="003C74ED"/>
    <w:rsid w:val="006D598D"/>
    <w:rsid w:val="00A35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52739-3A16-46A0-8AF8-DD1DAF1B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4ED"/>
    <w:pPr>
      <w:widowControl w:val="0"/>
      <w:spacing w:after="120" w:line="360" w:lineRule="auto"/>
    </w:pPr>
    <w:rPr>
      <w:rFonts w:ascii="Arial" w:eastAsia="Times New Roman" w:hAnsi="Arial" w:cs="Times New Roman"/>
      <w:szCs w:val="20"/>
      <w:lang w:eastAsia="en-GB"/>
    </w:rPr>
  </w:style>
  <w:style w:type="paragraph" w:styleId="Heading1">
    <w:name w:val="heading 1"/>
    <w:basedOn w:val="Normal"/>
    <w:next w:val="Normal"/>
    <w:link w:val="Heading1Char"/>
    <w:qFormat/>
    <w:rsid w:val="003C74ED"/>
    <w:pPr>
      <w:keepNext/>
      <w:numPr>
        <w:numId w:val="1"/>
      </w:numPr>
      <w:spacing w:before="360"/>
      <w:outlineLvl w:val="0"/>
    </w:pPr>
    <w:rPr>
      <w:b/>
      <w:sz w:val="28"/>
    </w:rPr>
  </w:style>
  <w:style w:type="paragraph" w:styleId="Heading2">
    <w:name w:val="heading 2"/>
    <w:basedOn w:val="Normal"/>
    <w:next w:val="Normal"/>
    <w:link w:val="Heading2Char"/>
    <w:qFormat/>
    <w:rsid w:val="003C74ED"/>
    <w:pPr>
      <w:keepNext/>
      <w:numPr>
        <w:ilvl w:val="1"/>
        <w:numId w:val="1"/>
      </w:numPr>
      <w:spacing w:before="360" w:after="60"/>
      <w:outlineLvl w:val="1"/>
    </w:pPr>
    <w:rPr>
      <w:b/>
      <w:sz w:val="24"/>
    </w:rPr>
  </w:style>
  <w:style w:type="paragraph" w:styleId="Heading3">
    <w:name w:val="heading 3"/>
    <w:basedOn w:val="Heading2"/>
    <w:next w:val="Normal"/>
    <w:link w:val="Heading3Char"/>
    <w:qFormat/>
    <w:rsid w:val="003C74ED"/>
    <w:pPr>
      <w:numPr>
        <w:ilvl w:val="2"/>
      </w:numPr>
      <w:ind w:left="85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74ED"/>
    <w:rPr>
      <w:rFonts w:ascii="Arial" w:eastAsia="Times New Roman" w:hAnsi="Arial" w:cs="Times New Roman"/>
      <w:b/>
      <w:sz w:val="28"/>
      <w:szCs w:val="20"/>
      <w:lang w:eastAsia="en-GB"/>
    </w:rPr>
  </w:style>
  <w:style w:type="character" w:customStyle="1" w:styleId="Heading2Char">
    <w:name w:val="Heading 2 Char"/>
    <w:basedOn w:val="DefaultParagraphFont"/>
    <w:link w:val="Heading2"/>
    <w:rsid w:val="003C74ED"/>
    <w:rPr>
      <w:rFonts w:ascii="Arial" w:eastAsia="Times New Roman" w:hAnsi="Arial" w:cs="Times New Roman"/>
      <w:b/>
      <w:sz w:val="24"/>
      <w:szCs w:val="20"/>
      <w:lang w:eastAsia="en-GB"/>
    </w:rPr>
  </w:style>
  <w:style w:type="character" w:customStyle="1" w:styleId="Heading3Char">
    <w:name w:val="Heading 3 Char"/>
    <w:basedOn w:val="DefaultParagraphFont"/>
    <w:link w:val="Heading3"/>
    <w:rsid w:val="003C74ED"/>
    <w:rPr>
      <w:rFonts w:ascii="Arial" w:eastAsia="Times New Roman" w:hAnsi="Arial" w:cs="Times New Roman"/>
      <w:b/>
      <w:sz w:val="24"/>
      <w:szCs w:val="20"/>
      <w:lang w:eastAsia="en-GB"/>
    </w:rPr>
  </w:style>
  <w:style w:type="paragraph" w:styleId="BalloonText">
    <w:name w:val="Balloon Text"/>
    <w:basedOn w:val="Normal"/>
    <w:link w:val="BalloonTextChar"/>
    <w:uiPriority w:val="99"/>
    <w:semiHidden/>
    <w:unhideWhenUsed/>
    <w:rsid w:val="00276A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AD8"/>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Fumagalli</dc:creator>
  <cp:keywords/>
  <dc:description/>
  <cp:lastModifiedBy>Francesco Fumagalli</cp:lastModifiedBy>
  <cp:revision>4</cp:revision>
  <dcterms:created xsi:type="dcterms:W3CDTF">2017-11-20T18:47:00Z</dcterms:created>
  <dcterms:modified xsi:type="dcterms:W3CDTF">2017-11-20T19:09:00Z</dcterms:modified>
</cp:coreProperties>
</file>